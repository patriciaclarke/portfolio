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14" w:rsidRDefault="00313814" w:rsidP="00313814">
      <w:pPr>
        <w:spacing w:after="0" w:line="240" w:lineRule="auto"/>
        <w:rPr>
          <w:rFonts w:ascii="Calibri" w:eastAsia="Calibri" w:hAnsi="Calibri" w:cs="Calibri"/>
          <w:b/>
          <w:sz w:val="24"/>
          <w:szCs w:val="24"/>
        </w:rPr>
      </w:pPr>
      <w:bookmarkStart w:id="0" w:name="_gjdgxs" w:colFirst="0" w:colLast="0"/>
      <w:bookmarkStart w:id="1" w:name="_GoBack"/>
      <w:bookmarkEnd w:id="0"/>
      <w:bookmarkEnd w:id="1"/>
      <w:r w:rsidRPr="00313814">
        <w:rPr>
          <w:rFonts w:ascii="Calibri" w:eastAsia="Calibri" w:hAnsi="Calibri" w:cs="Calibri"/>
          <w:noProof/>
        </w:rPr>
        <w:drawing>
          <wp:anchor distT="0" distB="0" distL="0" distR="0" simplePos="0" relativeHeight="251659264" behindDoc="0" locked="0" layoutInCell="1" allowOverlap="1" wp14:anchorId="3816DADD" wp14:editId="5FD7101F">
            <wp:simplePos x="0" y="0"/>
            <wp:positionH relativeFrom="margin">
              <wp:posOffset>-57150</wp:posOffset>
            </wp:positionH>
            <wp:positionV relativeFrom="paragraph">
              <wp:posOffset>0</wp:posOffset>
            </wp:positionV>
            <wp:extent cx="694863" cy="5969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694863" cy="596980"/>
                    </a:xfrm>
                    <a:prstGeom prst="rect">
                      <a:avLst/>
                    </a:prstGeom>
                    <a:ln/>
                  </pic:spPr>
                </pic:pic>
              </a:graphicData>
            </a:graphic>
          </wp:anchor>
        </w:drawing>
      </w:r>
    </w:p>
    <w:p w:rsidR="00313814" w:rsidRDefault="00313814" w:rsidP="00313814">
      <w:pPr>
        <w:spacing w:after="0" w:line="240" w:lineRule="auto"/>
        <w:rPr>
          <w:rFonts w:ascii="Calibri" w:eastAsia="Calibri" w:hAnsi="Calibri" w:cs="Calibri"/>
          <w:b/>
          <w:sz w:val="24"/>
          <w:szCs w:val="24"/>
        </w:rPr>
      </w:pPr>
    </w:p>
    <w:p w:rsidR="00313814" w:rsidRDefault="00313814" w:rsidP="00313814">
      <w:pPr>
        <w:spacing w:after="0" w:line="240" w:lineRule="auto"/>
        <w:rPr>
          <w:rFonts w:ascii="Calibri" w:eastAsia="Calibri" w:hAnsi="Calibri" w:cs="Calibri"/>
          <w:b/>
          <w:sz w:val="24"/>
          <w:szCs w:val="24"/>
        </w:rPr>
      </w:pPr>
    </w:p>
    <w:p w:rsidR="00313814" w:rsidRDefault="00313814" w:rsidP="00313814">
      <w:pPr>
        <w:spacing w:after="0" w:line="240" w:lineRule="auto"/>
        <w:rPr>
          <w:rFonts w:ascii="Calibri" w:eastAsia="Calibri" w:hAnsi="Calibri" w:cs="Calibri"/>
          <w:b/>
          <w:sz w:val="24"/>
          <w:szCs w:val="24"/>
        </w:rPr>
      </w:pP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Ferncourt High School</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English Language</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Grade 10</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 xml:space="preserve">Scope &amp; Assessment Plan; School </w:t>
      </w:r>
      <w:r w:rsidR="00300E22">
        <w:rPr>
          <w:rFonts w:ascii="Calibri" w:eastAsia="Calibri" w:hAnsi="Calibri" w:cs="Calibri"/>
          <w:b/>
          <w:sz w:val="24"/>
          <w:szCs w:val="24"/>
        </w:rPr>
        <w:t>Year January – June 2022)</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 xml:space="preserve">Teachers: </w:t>
      </w:r>
      <w:r>
        <w:rPr>
          <w:rFonts w:ascii="Calibri" w:eastAsia="Calibri" w:hAnsi="Calibri" w:cs="Calibri"/>
          <w:b/>
          <w:sz w:val="24"/>
          <w:szCs w:val="24"/>
        </w:rPr>
        <w:t xml:space="preserve">Patricia Clarke (Ms.), Jade Cross (Ms.), Marsha </w:t>
      </w:r>
      <w:r w:rsidR="00300E22">
        <w:rPr>
          <w:rFonts w:ascii="Calibri" w:eastAsia="Calibri" w:hAnsi="Calibri" w:cs="Calibri"/>
          <w:b/>
          <w:sz w:val="24"/>
          <w:szCs w:val="24"/>
        </w:rPr>
        <w:t xml:space="preserve">Grant-Palmer (Mrs.), </w:t>
      </w:r>
      <w:r>
        <w:rPr>
          <w:rFonts w:ascii="Calibri" w:eastAsia="Calibri" w:hAnsi="Calibri" w:cs="Calibri"/>
          <w:b/>
          <w:sz w:val="24"/>
          <w:szCs w:val="24"/>
        </w:rPr>
        <w:t>Crystal Wilson-</w:t>
      </w:r>
      <w:proofErr w:type="spellStart"/>
      <w:r>
        <w:rPr>
          <w:rFonts w:ascii="Calibri" w:eastAsia="Calibri" w:hAnsi="Calibri" w:cs="Calibri"/>
          <w:b/>
          <w:sz w:val="24"/>
          <w:szCs w:val="24"/>
        </w:rPr>
        <w:t>Anikey</w:t>
      </w:r>
      <w:proofErr w:type="spellEnd"/>
      <w:r>
        <w:rPr>
          <w:rFonts w:ascii="Calibri" w:eastAsia="Calibri" w:hAnsi="Calibri" w:cs="Calibri"/>
          <w:b/>
          <w:sz w:val="24"/>
          <w:szCs w:val="24"/>
        </w:rPr>
        <w:t xml:space="preserve"> (Mrs.) </w:t>
      </w:r>
    </w:p>
    <w:p w:rsidR="00313814" w:rsidRPr="00313814" w:rsidRDefault="00313814" w:rsidP="00313814">
      <w:pPr>
        <w:spacing w:after="0" w:line="240" w:lineRule="auto"/>
        <w:rPr>
          <w:rFonts w:ascii="Calibri" w:eastAsia="Calibri" w:hAnsi="Calibri" w:cs="Calibri"/>
          <w:b/>
          <w:sz w:val="24"/>
          <w:szCs w:val="24"/>
        </w:rPr>
      </w:pPr>
    </w:p>
    <w:p w:rsidR="00313814" w:rsidRPr="00313814" w:rsidRDefault="00313814" w:rsidP="00313814">
      <w:pPr>
        <w:spacing w:after="200" w:line="276" w:lineRule="auto"/>
        <w:rPr>
          <w:rFonts w:ascii="Times New Roman" w:eastAsia="Times New Roman" w:hAnsi="Times New Roman" w:cs="Times New Roman"/>
          <w:b/>
          <w:sz w:val="24"/>
          <w:szCs w:val="24"/>
        </w:rPr>
      </w:pPr>
      <w:r w:rsidRPr="00313814">
        <w:rPr>
          <w:rFonts w:ascii="Times New Roman" w:eastAsia="Times New Roman" w:hAnsi="Times New Roman" w:cs="Times New Roman"/>
          <w:b/>
          <w:sz w:val="24"/>
          <w:szCs w:val="24"/>
        </w:rPr>
        <w:t>The following policies must be adhered to for the duration of the school year. Please read each policy carefully.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Homework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Homework will be given as a measure of further enhancing students’ understanding of concepts taught. As such</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b/>
          <w:color w:val="000000"/>
          <w:sz w:val="24"/>
          <w:szCs w:val="24"/>
          <w:u w:val="single"/>
        </w:rPr>
        <w:t>ALL</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b/>
          <w:color w:val="000000"/>
          <w:sz w:val="24"/>
          <w:szCs w:val="24"/>
          <w:u w:val="single"/>
        </w:rPr>
        <w:t>ASSIGNMENTS</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b/>
          <w:color w:val="000000"/>
          <w:sz w:val="24"/>
          <w:szCs w:val="24"/>
          <w:u w:val="single"/>
        </w:rPr>
        <w:t>MUST</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color w:val="000000"/>
          <w:sz w:val="24"/>
          <w:szCs w:val="24"/>
        </w:rPr>
        <w:t xml:space="preserve">be done prior to the upcoming class or by the date stipulated by the teacher as may be the case occasionally. Inability to complete assignments after TWO (2) verbal warnings will result in parents being contacted and an alternative date given. If the student will be absent on the day when the homework is due, a picture of the homework or an email should be sent to the teacher. Additionally, the parents will be informed via text or direct phone call of the students’ breech and student(s) will be logged. Furthermore, persistent </w:t>
      </w:r>
      <w:r w:rsidRPr="00313814">
        <w:rPr>
          <w:rFonts w:ascii="Times New Roman" w:eastAsia="Times New Roman" w:hAnsi="Times New Roman" w:cs="Times New Roman"/>
          <w:sz w:val="24"/>
          <w:szCs w:val="24"/>
        </w:rPr>
        <w:t>breach</w:t>
      </w:r>
      <w:r w:rsidRPr="00313814">
        <w:rPr>
          <w:rFonts w:ascii="Times New Roman" w:eastAsia="Times New Roman" w:hAnsi="Times New Roman" w:cs="Times New Roman"/>
          <w:color w:val="000000"/>
          <w:sz w:val="24"/>
          <w:szCs w:val="24"/>
        </w:rPr>
        <w:t xml:space="preserve"> will result in the students being reported to the Grade Coordinator or Principal.</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Assessment/Coursework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In light of Covid-19, coursework pieces should be submitted on the due date stipulated by the teacher or as soon as you have completed them. If there are challenges in completing coursework pieces, then the teacher must be notified as soon as possible.</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313814">
        <w:rPr>
          <w:rFonts w:ascii="Times New Roman" w:eastAsia="Times New Roman" w:hAnsi="Times New Roman" w:cs="Times New Roman"/>
          <w:color w:val="000000"/>
          <w:sz w:val="24"/>
          <w:szCs w:val="24"/>
        </w:rPr>
        <w:t xml:space="preserve"> </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Coursework Makeup Policy/Retake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Students may be allowed to retake </w:t>
      </w:r>
      <w:r w:rsidRPr="00313814">
        <w:rPr>
          <w:rFonts w:ascii="Times New Roman" w:eastAsia="Times New Roman" w:hAnsi="Times New Roman" w:cs="Times New Roman"/>
          <w:sz w:val="24"/>
          <w:szCs w:val="24"/>
        </w:rPr>
        <w:t>tests</w:t>
      </w:r>
      <w:r w:rsidRPr="00313814">
        <w:rPr>
          <w:rFonts w:ascii="Times New Roman" w:eastAsia="Times New Roman" w:hAnsi="Times New Roman" w:cs="Times New Roman"/>
          <w:color w:val="000000"/>
          <w:sz w:val="24"/>
          <w:szCs w:val="24"/>
        </w:rPr>
        <w:t xml:space="preserve"> or engage </w:t>
      </w:r>
      <w:r w:rsidRPr="00313814">
        <w:rPr>
          <w:rFonts w:ascii="Times New Roman" w:eastAsia="Times New Roman" w:hAnsi="Times New Roman" w:cs="Times New Roman"/>
          <w:sz w:val="24"/>
          <w:szCs w:val="24"/>
        </w:rPr>
        <w:t>in make-up</w:t>
      </w:r>
      <w:r w:rsidRPr="00313814">
        <w:rPr>
          <w:rFonts w:ascii="Times New Roman" w:eastAsia="Times New Roman" w:hAnsi="Times New Roman" w:cs="Times New Roman"/>
          <w:color w:val="000000"/>
          <w:sz w:val="24"/>
          <w:szCs w:val="24"/>
        </w:rPr>
        <w:t xml:space="preserve"> activities only under specific circumstances. These circumstances include:</w:t>
      </w:r>
    </w:p>
    <w:p w:rsidR="00313814" w:rsidRPr="00313814" w:rsidRDefault="00313814" w:rsidP="00313814">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Absence from online class with a reasonable explanation and a letter from the parents.  </w:t>
      </w:r>
    </w:p>
    <w:p w:rsidR="00313814" w:rsidRPr="00313814" w:rsidRDefault="00313814" w:rsidP="00313814">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Student’s work displayed a form of effort to properly complete assessment but still gained a score below 30%.</w:t>
      </w:r>
    </w:p>
    <w:p w:rsidR="00313814" w:rsidRPr="00313814" w:rsidRDefault="00313814" w:rsidP="00313814">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Student </w:t>
      </w:r>
      <w:r w:rsidRPr="00313814">
        <w:rPr>
          <w:rFonts w:ascii="Times New Roman" w:eastAsia="Times New Roman" w:hAnsi="Times New Roman" w:cs="Times New Roman"/>
          <w:sz w:val="24"/>
          <w:szCs w:val="24"/>
        </w:rPr>
        <w:t>completed the task</w:t>
      </w:r>
      <w:r w:rsidRPr="00313814">
        <w:rPr>
          <w:rFonts w:ascii="Times New Roman" w:eastAsia="Times New Roman" w:hAnsi="Times New Roman" w:cs="Times New Roman"/>
          <w:color w:val="000000"/>
          <w:sz w:val="24"/>
          <w:szCs w:val="24"/>
        </w:rPr>
        <w:t xml:space="preserve"> but the work being submitted </w:t>
      </w:r>
      <w:r w:rsidRPr="00313814">
        <w:rPr>
          <w:rFonts w:ascii="Times New Roman" w:eastAsia="Times New Roman" w:hAnsi="Times New Roman" w:cs="Times New Roman"/>
          <w:sz w:val="24"/>
          <w:szCs w:val="24"/>
        </w:rPr>
        <w:t>is a</w:t>
      </w:r>
      <w:r w:rsidRPr="00313814">
        <w:rPr>
          <w:rFonts w:ascii="Times New Roman" w:eastAsia="Times New Roman" w:hAnsi="Times New Roman" w:cs="Times New Roman"/>
          <w:color w:val="000000"/>
          <w:sz w:val="24"/>
          <w:szCs w:val="24"/>
        </w:rPr>
        <w:t xml:space="preserve"> dismal presentation.</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313814">
        <w:rPr>
          <w:rFonts w:ascii="Times New Roman" w:eastAsia="Times New Roman" w:hAnsi="Times New Roman" w:cs="Times New Roman"/>
          <w:b/>
          <w:color w:val="000000"/>
          <w:sz w:val="24"/>
          <w:szCs w:val="24"/>
        </w:rPr>
        <w:t>NB.</w:t>
      </w:r>
      <w:r w:rsidRPr="00313814">
        <w:rPr>
          <w:rFonts w:ascii="Times New Roman" w:eastAsia="Times New Roman" w:hAnsi="Times New Roman" w:cs="Times New Roman"/>
          <w:color w:val="000000"/>
          <w:sz w:val="24"/>
          <w:szCs w:val="24"/>
        </w:rPr>
        <w:t xml:space="preserve"> </w:t>
      </w:r>
      <w:r w:rsidRPr="00313814">
        <w:rPr>
          <w:rFonts w:ascii="Times New Roman" w:eastAsia="Times New Roman" w:hAnsi="Times New Roman" w:cs="Times New Roman"/>
          <w:b/>
          <w:color w:val="000000"/>
          <w:sz w:val="24"/>
          <w:szCs w:val="24"/>
        </w:rPr>
        <w:t xml:space="preserve">Students who plagiarize </w:t>
      </w:r>
      <w:r w:rsidRPr="00313814">
        <w:rPr>
          <w:rFonts w:ascii="Times New Roman" w:eastAsia="Times New Roman" w:hAnsi="Times New Roman" w:cs="Times New Roman"/>
          <w:color w:val="000000"/>
          <w:sz w:val="24"/>
          <w:szCs w:val="24"/>
        </w:rPr>
        <w:t>(a prohibited behavior)</w:t>
      </w:r>
      <w:r w:rsidRPr="00313814">
        <w:rPr>
          <w:rFonts w:ascii="Times New Roman" w:eastAsia="Times New Roman" w:hAnsi="Times New Roman" w:cs="Times New Roman"/>
          <w:b/>
          <w:color w:val="000000"/>
          <w:sz w:val="24"/>
          <w:szCs w:val="24"/>
        </w:rPr>
        <w:t xml:space="preserve"> their </w:t>
      </w:r>
      <w:r w:rsidRPr="00313814">
        <w:rPr>
          <w:rFonts w:ascii="Times New Roman" w:eastAsia="Times New Roman" w:hAnsi="Times New Roman" w:cs="Times New Roman"/>
          <w:b/>
          <w:sz w:val="24"/>
          <w:szCs w:val="24"/>
        </w:rPr>
        <w:t>peers' work</w:t>
      </w:r>
      <w:r w:rsidRPr="00313814">
        <w:rPr>
          <w:rFonts w:ascii="Times New Roman" w:eastAsia="Times New Roman" w:hAnsi="Times New Roman" w:cs="Times New Roman"/>
          <w:b/>
          <w:color w:val="000000"/>
          <w:sz w:val="24"/>
          <w:szCs w:val="24"/>
        </w:rPr>
        <w:t xml:space="preserve"> or caught cheating </w:t>
      </w:r>
      <w:r w:rsidRPr="00313814">
        <w:rPr>
          <w:rFonts w:ascii="Times New Roman" w:eastAsia="Times New Roman" w:hAnsi="Times New Roman" w:cs="Times New Roman"/>
          <w:color w:val="000000"/>
          <w:sz w:val="24"/>
          <w:szCs w:val="24"/>
        </w:rPr>
        <w:t>(a prohibited behavior)</w:t>
      </w:r>
      <w:r w:rsidRPr="00313814">
        <w:rPr>
          <w:rFonts w:ascii="Times New Roman" w:eastAsia="Times New Roman" w:hAnsi="Times New Roman" w:cs="Times New Roman"/>
          <w:b/>
          <w:color w:val="000000"/>
          <w:sz w:val="24"/>
          <w:szCs w:val="24"/>
        </w:rPr>
        <w:t xml:space="preserve"> will be reprimanded as stated </w:t>
      </w:r>
      <w:r w:rsidRPr="00313814">
        <w:rPr>
          <w:rFonts w:ascii="Times New Roman" w:eastAsia="Times New Roman" w:hAnsi="Times New Roman" w:cs="Times New Roman"/>
          <w:b/>
          <w:sz w:val="24"/>
          <w:szCs w:val="24"/>
        </w:rPr>
        <w:t>in the school's</w:t>
      </w:r>
      <w:r w:rsidRPr="00313814">
        <w:rPr>
          <w:rFonts w:ascii="Times New Roman" w:eastAsia="Times New Roman" w:hAnsi="Times New Roman" w:cs="Times New Roman"/>
          <w:b/>
          <w:color w:val="000000"/>
          <w:sz w:val="24"/>
          <w:szCs w:val="24"/>
        </w:rPr>
        <w:t xml:space="preserve"> policy- verbal warnings, then conference with parents and principal. </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Class Participation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As a form of incentive in encouraging students’ class participation, students who participate </w:t>
      </w:r>
      <w:r w:rsidRPr="00313814">
        <w:rPr>
          <w:rFonts w:ascii="Times New Roman" w:eastAsia="Times New Roman" w:hAnsi="Times New Roman" w:cs="Times New Roman"/>
          <w:sz w:val="24"/>
          <w:szCs w:val="24"/>
        </w:rPr>
        <w:t>through asking</w:t>
      </w:r>
      <w:r w:rsidRPr="00313814">
        <w:rPr>
          <w:rFonts w:ascii="Times New Roman" w:eastAsia="Times New Roman" w:hAnsi="Times New Roman" w:cs="Times New Roman"/>
          <w:color w:val="000000"/>
          <w:sz w:val="24"/>
          <w:szCs w:val="24"/>
        </w:rPr>
        <w:t xml:space="preserve"> relevant questions, assist</w:t>
      </w:r>
      <w:r w:rsidRPr="00313814">
        <w:rPr>
          <w:rFonts w:ascii="Times New Roman" w:eastAsia="Times New Roman" w:hAnsi="Times New Roman" w:cs="Times New Roman"/>
          <w:sz w:val="24"/>
          <w:szCs w:val="24"/>
        </w:rPr>
        <w:t xml:space="preserve">ing </w:t>
      </w:r>
      <w:r w:rsidRPr="00313814">
        <w:rPr>
          <w:rFonts w:ascii="Times New Roman" w:eastAsia="Times New Roman" w:hAnsi="Times New Roman" w:cs="Times New Roman"/>
          <w:color w:val="000000"/>
          <w:sz w:val="24"/>
          <w:szCs w:val="24"/>
        </w:rPr>
        <w:t>peers with work, answer</w:t>
      </w:r>
      <w:r w:rsidRPr="00313814">
        <w:rPr>
          <w:rFonts w:ascii="Times New Roman" w:eastAsia="Times New Roman" w:hAnsi="Times New Roman" w:cs="Times New Roman"/>
          <w:sz w:val="24"/>
          <w:szCs w:val="24"/>
        </w:rPr>
        <w:t xml:space="preserve">ing </w:t>
      </w:r>
      <w:r w:rsidRPr="00313814">
        <w:rPr>
          <w:rFonts w:ascii="Times New Roman" w:eastAsia="Times New Roman" w:hAnsi="Times New Roman" w:cs="Times New Roman"/>
          <w:color w:val="000000"/>
          <w:sz w:val="24"/>
          <w:szCs w:val="24"/>
        </w:rPr>
        <w:t xml:space="preserve">questions, calling or texting </w:t>
      </w:r>
      <w:r w:rsidRPr="00313814">
        <w:rPr>
          <w:rFonts w:ascii="Times New Roman" w:eastAsia="Times New Roman" w:hAnsi="Times New Roman" w:cs="Times New Roman"/>
          <w:sz w:val="24"/>
          <w:szCs w:val="24"/>
        </w:rPr>
        <w:t>teachers</w:t>
      </w:r>
      <w:r w:rsidRPr="00313814">
        <w:rPr>
          <w:rFonts w:ascii="Times New Roman" w:eastAsia="Times New Roman" w:hAnsi="Times New Roman" w:cs="Times New Roman"/>
          <w:color w:val="000000"/>
          <w:sz w:val="24"/>
          <w:szCs w:val="24"/>
        </w:rPr>
        <w:t xml:space="preserve"> for clarity and actively engag</w:t>
      </w:r>
      <w:r w:rsidRPr="00313814">
        <w:rPr>
          <w:rFonts w:ascii="Times New Roman" w:eastAsia="Times New Roman" w:hAnsi="Times New Roman" w:cs="Times New Roman"/>
          <w:sz w:val="24"/>
          <w:szCs w:val="24"/>
        </w:rPr>
        <w:t>ing</w:t>
      </w:r>
      <w:r w:rsidRPr="00313814">
        <w:rPr>
          <w:rFonts w:ascii="Times New Roman" w:eastAsia="Times New Roman" w:hAnsi="Times New Roman" w:cs="Times New Roman"/>
          <w:color w:val="000000"/>
          <w:sz w:val="24"/>
          <w:szCs w:val="24"/>
        </w:rPr>
        <w:t xml:space="preserve"> in other learning activities for at least 90% of </w:t>
      </w:r>
      <w:r w:rsidRPr="00313814">
        <w:rPr>
          <w:rFonts w:ascii="Times New Roman" w:eastAsia="Times New Roman" w:hAnsi="Times New Roman" w:cs="Times New Roman"/>
          <w:color w:val="000000"/>
          <w:sz w:val="24"/>
          <w:szCs w:val="24"/>
        </w:rPr>
        <w:lastRenderedPageBreak/>
        <w:t xml:space="preserve">classes per term will be allotted 5% towards their </w:t>
      </w:r>
      <w:r w:rsidRPr="00313814">
        <w:rPr>
          <w:rFonts w:ascii="Times New Roman" w:eastAsia="Times New Roman" w:hAnsi="Times New Roman" w:cs="Times New Roman"/>
          <w:sz w:val="24"/>
          <w:szCs w:val="24"/>
        </w:rPr>
        <w:t xml:space="preserve"> </w:t>
      </w:r>
      <w:r w:rsidRPr="00313814">
        <w:rPr>
          <w:rFonts w:ascii="Times New Roman" w:eastAsia="Times New Roman" w:hAnsi="Times New Roman" w:cs="Times New Roman"/>
          <w:color w:val="000000"/>
          <w:sz w:val="24"/>
          <w:szCs w:val="24"/>
        </w:rPr>
        <w:t>report. This also goes for students who completed the drop-off work and submitted it in a timely manner.</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sidRPr="00313814">
        <w:rPr>
          <w:rFonts w:ascii="Times New Roman" w:eastAsia="Times New Roman" w:hAnsi="Times New Roman" w:cs="Times New Roman"/>
          <w:color w:val="000000"/>
          <w:sz w:val="24"/>
          <w:szCs w:val="24"/>
          <w:u w:val="single"/>
        </w:rPr>
        <w:t xml:space="preserve"> </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themeColor="text1"/>
          <w:sz w:val="24"/>
          <w:szCs w:val="24"/>
          <w:u w:val="single"/>
        </w:rPr>
      </w:pPr>
      <w:r w:rsidRPr="00313814">
        <w:rPr>
          <w:rFonts w:ascii="Times New Roman" w:eastAsia="Times New Roman" w:hAnsi="Times New Roman" w:cs="Times New Roman"/>
          <w:b/>
          <w:color w:val="000000" w:themeColor="text1"/>
          <w:sz w:val="24"/>
          <w:szCs w:val="24"/>
          <w:u w:val="single"/>
        </w:rPr>
        <w:t>Detailed accounting of how quarter/semester/yearly grade is to be computed</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00313814">
        <w:rPr>
          <w:rFonts w:ascii="Times New Roman" w:eastAsia="Times New Roman" w:hAnsi="Times New Roman" w:cs="Times New Roman"/>
          <w:color w:val="000000" w:themeColor="text1"/>
          <w:sz w:val="24"/>
          <w:szCs w:val="24"/>
        </w:rPr>
        <w:t xml:space="preserve">The report at the end of each term will be calculated by using the </w:t>
      </w:r>
      <w:r w:rsidRPr="00313814">
        <w:rPr>
          <w:rFonts w:ascii="Times New Roman" w:eastAsia="Times New Roman" w:hAnsi="Times New Roman" w:cs="Times New Roman"/>
          <w:b/>
          <w:color w:val="000000" w:themeColor="text1"/>
          <w:sz w:val="24"/>
          <w:szCs w:val="24"/>
        </w:rPr>
        <w:t>TWO (2)</w:t>
      </w:r>
      <w:r w:rsidRPr="00313814">
        <w:rPr>
          <w:rFonts w:ascii="Times New Roman" w:eastAsia="Times New Roman" w:hAnsi="Times New Roman" w:cs="Times New Roman"/>
          <w:color w:val="000000" w:themeColor="text1"/>
          <w:sz w:val="24"/>
          <w:szCs w:val="24"/>
        </w:rPr>
        <w:t xml:space="preserve"> grades placed on the Learning Management System per month and will be calculated as 40% of the total grade. The remaining 60% of the grade will be calculated from their final examination.</w:t>
      </w:r>
      <w:ins w:id="2" w:author="Marsha Grant-Palmer" w:date="2020-10-12T23:12:00Z">
        <w:r w:rsidRPr="00313814">
          <w:rPr>
            <w:rFonts w:ascii="Times New Roman" w:eastAsia="Times New Roman" w:hAnsi="Times New Roman" w:cs="Times New Roman"/>
            <w:color w:val="000000" w:themeColor="text1"/>
            <w:sz w:val="24"/>
            <w:szCs w:val="24"/>
          </w:rPr>
          <w:t xml:space="preserve"> </w:t>
        </w:r>
      </w:ins>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Types and Frequencies of Assessments</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b/>
          <w:color w:val="000000"/>
          <w:sz w:val="24"/>
          <w:szCs w:val="24"/>
          <w:u w:val="single"/>
        </w:rPr>
        <w:t>Pre Assessment</w:t>
      </w:r>
      <w:r w:rsidRPr="00313814">
        <w:rPr>
          <w:rFonts w:ascii="Times New Roman" w:eastAsia="Times New Roman" w:hAnsi="Times New Roman" w:cs="Times New Roman"/>
          <w:b/>
          <w:color w:val="000000"/>
          <w:sz w:val="24"/>
          <w:szCs w:val="24"/>
        </w:rPr>
        <w:t xml:space="preserve">: </w:t>
      </w:r>
    </w:p>
    <w:p w:rsidR="00313814" w:rsidRPr="00313814" w:rsidRDefault="00313814" w:rsidP="00313814">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b/>
          <w:color w:val="000000"/>
          <w:sz w:val="24"/>
          <w:szCs w:val="24"/>
        </w:rPr>
        <w:t>Diagnostic Test</w:t>
      </w:r>
      <w:r w:rsidRPr="00313814">
        <w:rPr>
          <w:rFonts w:ascii="Times New Roman" w:eastAsia="Times New Roman" w:hAnsi="Times New Roman" w:cs="Times New Roman"/>
          <w:color w:val="000000"/>
          <w:sz w:val="24"/>
          <w:szCs w:val="24"/>
        </w:rPr>
        <w:t>- This will be given at the beginning of the Christmas Term ascertain the extent of students’ prior knowledge on the topics for the term. For the other terms, their performance in the End of Term Examination will be used.</w:t>
      </w:r>
    </w:p>
    <w:p w:rsidR="00313814" w:rsidRPr="00313814" w:rsidRDefault="00313814" w:rsidP="00313814">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sidRPr="00313814">
        <w:rPr>
          <w:rFonts w:ascii="Times New Roman" w:eastAsia="Times New Roman" w:hAnsi="Times New Roman" w:cs="Times New Roman"/>
          <w:color w:val="000000"/>
          <w:sz w:val="24"/>
          <w:szCs w:val="24"/>
        </w:rPr>
        <w:t xml:space="preserve">  </w:t>
      </w:r>
    </w:p>
    <w:p w:rsidR="00313814" w:rsidRPr="00313814" w:rsidRDefault="00313814" w:rsidP="0031381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b/>
          <w:color w:val="000000"/>
          <w:sz w:val="24"/>
          <w:szCs w:val="24"/>
          <w:u w:val="single"/>
        </w:rPr>
        <w:t>Summative Assessments</w:t>
      </w:r>
      <w:r w:rsidRPr="00313814">
        <w:rPr>
          <w:rFonts w:ascii="Times New Roman" w:eastAsia="Times New Roman" w:hAnsi="Times New Roman" w:cs="Times New Roman"/>
          <w:b/>
          <w:color w:val="000000"/>
          <w:sz w:val="24"/>
          <w:szCs w:val="24"/>
        </w:rPr>
        <w:t xml:space="preserve">: </w:t>
      </w:r>
      <w:r w:rsidRPr="00313814">
        <w:rPr>
          <w:rFonts w:ascii="Times New Roman" w:eastAsia="Times New Roman" w:hAnsi="Times New Roman" w:cs="Times New Roman"/>
          <w:color w:val="000000"/>
          <w:sz w:val="24"/>
          <w:szCs w:val="24"/>
        </w:rPr>
        <w:t>this will be done in three 3 forms:</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sidRPr="00313814">
        <w:rPr>
          <w:rFonts w:ascii="Times New Roman" w:eastAsia="Times New Roman" w:hAnsi="Times New Roman" w:cs="Times New Roman"/>
          <w:b/>
          <w:color w:val="000000"/>
          <w:sz w:val="24"/>
          <w:szCs w:val="24"/>
        </w:rPr>
        <w:t xml:space="preserve">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r w:rsidRPr="00313814">
        <w:rPr>
          <w:rFonts w:ascii="Times New Roman" w:eastAsia="Times New Roman" w:hAnsi="Times New Roman" w:cs="Times New Roman"/>
          <w:b/>
          <w:sz w:val="24"/>
          <w:szCs w:val="24"/>
        </w:rPr>
        <w:t>2</w:t>
      </w:r>
      <w:r w:rsidRPr="00313814">
        <w:rPr>
          <w:rFonts w:ascii="Times New Roman" w:eastAsia="Times New Roman" w:hAnsi="Times New Roman" w:cs="Times New Roman"/>
          <w:b/>
          <w:color w:val="000000"/>
          <w:sz w:val="24"/>
          <w:szCs w:val="24"/>
        </w:rPr>
        <w:t xml:space="preserve">. Monthly Test: </w:t>
      </w:r>
      <w:r w:rsidRPr="00313814">
        <w:rPr>
          <w:rFonts w:ascii="Times New Roman" w:eastAsia="Times New Roman" w:hAnsi="Times New Roman" w:cs="Times New Roman"/>
          <w:color w:val="000000"/>
          <w:sz w:val="24"/>
          <w:szCs w:val="24"/>
        </w:rPr>
        <w:t xml:space="preserve">This will be given </w:t>
      </w:r>
      <w:r w:rsidRPr="00313814">
        <w:rPr>
          <w:rFonts w:ascii="Times New Roman" w:eastAsia="Times New Roman" w:hAnsi="Times New Roman" w:cs="Times New Roman"/>
          <w:sz w:val="24"/>
          <w:szCs w:val="24"/>
        </w:rPr>
        <w:t>at the end of every</w:t>
      </w:r>
      <w:r w:rsidRPr="00313814">
        <w:rPr>
          <w:rFonts w:ascii="Times New Roman" w:eastAsia="Times New Roman" w:hAnsi="Times New Roman" w:cs="Times New Roman"/>
          <w:color w:val="000000"/>
          <w:sz w:val="24"/>
          <w:szCs w:val="24"/>
        </w:rPr>
        <w:t xml:space="preserve"> month within a term and will be used for </w:t>
      </w:r>
      <w:r w:rsidRPr="00313814">
        <w:rPr>
          <w:rFonts w:ascii="Times New Roman" w:eastAsia="Times New Roman" w:hAnsi="Times New Roman" w:cs="Times New Roman"/>
          <w:sz w:val="24"/>
          <w:szCs w:val="24"/>
        </w:rPr>
        <w:t>students' Report</w:t>
      </w:r>
      <w:r w:rsidRPr="00313814">
        <w:rPr>
          <w:rFonts w:ascii="Times New Roman" w:eastAsia="Times New Roman" w:hAnsi="Times New Roman" w:cs="Times New Roman"/>
          <w:color w:val="000000"/>
          <w:sz w:val="24"/>
          <w:szCs w:val="24"/>
        </w:rPr>
        <w:t xml:space="preserve"> along with grades from formative assessment. </w:t>
      </w:r>
      <w:r w:rsidRPr="00313814">
        <w:rPr>
          <w:rFonts w:ascii="Times New Roman" w:eastAsia="Times New Roman" w:hAnsi="Times New Roman" w:cs="Times New Roman"/>
          <w:b/>
          <w:sz w:val="24"/>
          <w:szCs w:val="24"/>
        </w:rPr>
        <w:t xml:space="preserve">NB. Topics of the test will be based on content covered per month.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313814">
        <w:rPr>
          <w:rFonts w:ascii="Times New Roman" w:eastAsia="Times New Roman" w:hAnsi="Times New Roman" w:cs="Times New Roman"/>
          <w:b/>
          <w:color w:val="000000"/>
          <w:sz w:val="24"/>
          <w:szCs w:val="24"/>
        </w:rPr>
        <w:t>3.</w:t>
      </w:r>
      <w:r w:rsidRPr="00313814">
        <w:rPr>
          <w:rFonts w:ascii="Times New Roman" w:eastAsia="Times New Roman" w:hAnsi="Times New Roman" w:cs="Times New Roman"/>
          <w:b/>
          <w:sz w:val="24"/>
          <w:szCs w:val="24"/>
        </w:rPr>
        <w:t xml:space="preserve"> End of Term Examination:</w:t>
      </w:r>
      <w:r w:rsidRPr="00313814">
        <w:rPr>
          <w:rFonts w:ascii="Times New Roman" w:eastAsia="Times New Roman" w:hAnsi="Times New Roman" w:cs="Times New Roman"/>
          <w:sz w:val="24"/>
          <w:szCs w:val="24"/>
        </w:rPr>
        <w:t xml:space="preserve"> this will be done on all the topics covered throughout the term.</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sidRPr="00313814">
        <w:rPr>
          <w:rFonts w:ascii="Times New Roman" w:eastAsia="Times New Roman" w:hAnsi="Times New Roman" w:cs="Times New Roman"/>
          <w:b/>
          <w:color w:val="000000"/>
          <w:sz w:val="24"/>
          <w:szCs w:val="24"/>
        </w:rPr>
        <w:t>C.</w:t>
      </w:r>
      <w:r w:rsidRPr="00313814">
        <w:rPr>
          <w:rFonts w:ascii="Times New Roman" w:eastAsia="Times New Roman" w:hAnsi="Times New Roman" w:cs="Times New Roman"/>
          <w:b/>
          <w:color w:val="000000"/>
          <w:sz w:val="24"/>
          <w:szCs w:val="24"/>
        </w:rPr>
        <w:tab/>
      </w:r>
      <w:r w:rsidRPr="00313814">
        <w:rPr>
          <w:rFonts w:ascii="Times New Roman" w:eastAsia="Times New Roman" w:hAnsi="Times New Roman" w:cs="Times New Roman"/>
          <w:b/>
          <w:color w:val="000000"/>
          <w:sz w:val="24"/>
          <w:szCs w:val="24"/>
          <w:u w:val="single"/>
        </w:rPr>
        <w:t>Formative Assessments</w:t>
      </w:r>
      <w:r w:rsidRPr="00313814">
        <w:rPr>
          <w:rFonts w:ascii="Times New Roman" w:eastAsia="Times New Roman" w:hAnsi="Times New Roman" w:cs="Times New Roman"/>
          <w:b/>
          <w:color w:val="000000"/>
          <w:sz w:val="24"/>
          <w:szCs w:val="24"/>
        </w:rPr>
        <w:t xml:space="preserve">: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4</w:t>
      </w:r>
      <w:r w:rsidRPr="00313814">
        <w:rPr>
          <w:rFonts w:ascii="Times New Roman" w:eastAsia="Times New Roman" w:hAnsi="Times New Roman" w:cs="Times New Roman"/>
          <w:b/>
          <w:color w:val="000000"/>
          <w:sz w:val="24"/>
          <w:szCs w:val="24"/>
        </w:rPr>
        <w:t xml:space="preserve">. Worksheets- </w:t>
      </w:r>
      <w:r w:rsidRPr="00313814">
        <w:rPr>
          <w:rFonts w:ascii="Times New Roman" w:eastAsia="Times New Roman" w:hAnsi="Times New Roman" w:cs="Times New Roman"/>
          <w:color w:val="000000"/>
          <w:sz w:val="24"/>
          <w:szCs w:val="24"/>
        </w:rPr>
        <w:t>These will be given on various topics throughout the term</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5</w:t>
      </w:r>
      <w:r w:rsidRPr="00313814">
        <w:rPr>
          <w:rFonts w:ascii="Times New Roman" w:eastAsia="Times New Roman" w:hAnsi="Times New Roman" w:cs="Times New Roman"/>
          <w:b/>
          <w:color w:val="000000"/>
          <w:sz w:val="24"/>
          <w:szCs w:val="24"/>
        </w:rPr>
        <w:t>. Online quizzes-</w:t>
      </w:r>
      <w:r w:rsidRPr="00313814">
        <w:rPr>
          <w:rFonts w:ascii="Times New Roman" w:eastAsia="Times New Roman" w:hAnsi="Times New Roman" w:cs="Times New Roman"/>
          <w:color w:val="000000"/>
          <w:sz w:val="24"/>
          <w:szCs w:val="24"/>
        </w:rPr>
        <w:t xml:space="preserve"> This will be given on various topics throughout the term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6</w:t>
      </w:r>
      <w:r w:rsidRPr="00313814">
        <w:rPr>
          <w:rFonts w:ascii="Times New Roman" w:eastAsia="Times New Roman" w:hAnsi="Times New Roman" w:cs="Times New Roman"/>
          <w:b/>
          <w:color w:val="000000"/>
          <w:sz w:val="24"/>
          <w:szCs w:val="24"/>
        </w:rPr>
        <w:t>. Presentation</w:t>
      </w:r>
      <w:r w:rsidRPr="00313814">
        <w:rPr>
          <w:rFonts w:ascii="Times New Roman" w:eastAsia="Times New Roman" w:hAnsi="Times New Roman" w:cs="Times New Roman"/>
          <w:color w:val="000000"/>
          <w:sz w:val="24"/>
          <w:szCs w:val="24"/>
        </w:rPr>
        <w:t xml:space="preserve">- This will be issued as a pair or group task throughout the term in the form of a PowerPoint, drawings, brochure, newsletter, </w:t>
      </w:r>
      <w:r w:rsidRPr="00313814">
        <w:rPr>
          <w:rFonts w:ascii="Times New Roman" w:eastAsia="Times New Roman" w:hAnsi="Times New Roman" w:cs="Times New Roman"/>
          <w:sz w:val="24"/>
          <w:szCs w:val="24"/>
        </w:rPr>
        <w:t>storyboard</w:t>
      </w:r>
      <w:r w:rsidRPr="00313814">
        <w:rPr>
          <w:rFonts w:ascii="Times New Roman" w:eastAsia="Times New Roman" w:hAnsi="Times New Roman" w:cs="Times New Roman"/>
          <w:color w:val="000000"/>
          <w:sz w:val="24"/>
          <w:szCs w:val="24"/>
        </w:rPr>
        <w:t>, dramatization, song or poem.</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7</w:t>
      </w:r>
      <w:r w:rsidRPr="00313814">
        <w:rPr>
          <w:rFonts w:ascii="Times New Roman" w:eastAsia="Times New Roman" w:hAnsi="Times New Roman" w:cs="Times New Roman"/>
          <w:b/>
          <w:color w:val="000000"/>
          <w:sz w:val="24"/>
          <w:szCs w:val="24"/>
        </w:rPr>
        <w:t>. Research project</w:t>
      </w:r>
      <w:r w:rsidRPr="00313814">
        <w:rPr>
          <w:rFonts w:ascii="Times New Roman" w:eastAsia="Times New Roman" w:hAnsi="Times New Roman" w:cs="Times New Roman"/>
          <w:color w:val="000000"/>
          <w:sz w:val="24"/>
          <w:szCs w:val="24"/>
        </w:rPr>
        <w:t xml:space="preserve">- This will be given for at least one topic per term and issued as a group task.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8</w:t>
      </w:r>
      <w:r w:rsidRPr="00313814">
        <w:rPr>
          <w:rFonts w:ascii="Times New Roman" w:eastAsia="Times New Roman" w:hAnsi="Times New Roman" w:cs="Times New Roman"/>
          <w:color w:val="000000"/>
          <w:sz w:val="24"/>
          <w:szCs w:val="24"/>
        </w:rPr>
        <w:t xml:space="preserve">. </w:t>
      </w:r>
      <w:r w:rsidRPr="00313814">
        <w:rPr>
          <w:rFonts w:ascii="Times New Roman" w:eastAsia="Times New Roman" w:hAnsi="Times New Roman" w:cs="Times New Roman"/>
          <w:b/>
          <w:color w:val="000000"/>
          <w:sz w:val="24"/>
          <w:szCs w:val="24"/>
        </w:rPr>
        <w:t>Journaling</w:t>
      </w:r>
      <w:r w:rsidRPr="00313814">
        <w:rPr>
          <w:rFonts w:ascii="Times New Roman" w:eastAsia="Times New Roman" w:hAnsi="Times New Roman" w:cs="Times New Roman"/>
          <w:color w:val="000000"/>
          <w:sz w:val="24"/>
          <w:szCs w:val="24"/>
        </w:rPr>
        <w:t xml:space="preserve">- This will be used by the students to self-evaluate their learning progress and to assist the teacher in evaluation of their learning progress.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r w:rsidRPr="00313814">
        <w:rPr>
          <w:rFonts w:ascii="Times New Roman" w:eastAsia="Times New Roman" w:hAnsi="Times New Roman" w:cs="Times New Roman"/>
          <w:b/>
          <w:sz w:val="24"/>
          <w:szCs w:val="24"/>
        </w:rPr>
        <w:t xml:space="preserve">NB. Formative assessment will be done on a class by class basis. Depending on results garnered, it may result in a form of summative. </w:t>
      </w:r>
    </w:p>
    <w:p w:rsidR="00FE6B77" w:rsidRDefault="001F4605"/>
    <w:p w:rsidR="00313814" w:rsidRDefault="00313814"/>
    <w:p w:rsidR="00313814" w:rsidRDefault="00313814"/>
    <w:p w:rsidR="00313814" w:rsidRDefault="00313814"/>
    <w:p w:rsidR="00313814" w:rsidRDefault="00313814"/>
    <w:p w:rsidR="00313814" w:rsidRDefault="00313814"/>
    <w:p w:rsidR="00313814" w:rsidRDefault="00313814"/>
    <w:p w:rsidR="00313814" w:rsidRDefault="00313814"/>
    <w:tbl>
      <w:tblPr>
        <w:tblStyle w:val="TableGrid"/>
        <w:tblW w:w="10800" w:type="dxa"/>
        <w:tblInd w:w="-725" w:type="dxa"/>
        <w:tblLayout w:type="fixed"/>
        <w:tblLook w:val="04A0" w:firstRow="1" w:lastRow="0" w:firstColumn="1" w:lastColumn="0" w:noHBand="0" w:noVBand="1"/>
      </w:tblPr>
      <w:tblGrid>
        <w:gridCol w:w="1800"/>
        <w:gridCol w:w="6030"/>
        <w:gridCol w:w="2970"/>
      </w:tblGrid>
      <w:tr w:rsidR="004508FE" w:rsidRPr="004508FE" w:rsidTr="004431C9">
        <w:tc>
          <w:tcPr>
            <w:tcW w:w="1800" w:type="dxa"/>
          </w:tcPr>
          <w:p w:rsidR="004508FE" w:rsidRPr="00EB59D8" w:rsidRDefault="004508FE" w:rsidP="00EB59D8">
            <w:pPr>
              <w:jc w:val="center"/>
              <w:rPr>
                <w:rFonts w:ascii="Algerian" w:hAnsi="Algerian"/>
                <w:b/>
                <w:color w:val="FF0000"/>
                <w:sz w:val="28"/>
              </w:rPr>
            </w:pPr>
            <w:r w:rsidRPr="00A66577">
              <w:rPr>
                <w:rFonts w:ascii="Algerian" w:hAnsi="Algerian"/>
                <w:b/>
                <w:color w:val="FF0000"/>
                <w:sz w:val="36"/>
              </w:rPr>
              <w:lastRenderedPageBreak/>
              <w:t>MONTH</w:t>
            </w:r>
          </w:p>
        </w:tc>
        <w:tc>
          <w:tcPr>
            <w:tcW w:w="6030" w:type="dxa"/>
          </w:tcPr>
          <w:p w:rsidR="004508FE" w:rsidRPr="00A66577" w:rsidRDefault="004508FE" w:rsidP="00EB59D8">
            <w:pPr>
              <w:jc w:val="center"/>
              <w:rPr>
                <w:rFonts w:ascii="Algerian" w:hAnsi="Algerian"/>
                <w:b/>
                <w:color w:val="FF0000"/>
                <w:sz w:val="36"/>
              </w:rPr>
            </w:pPr>
            <w:r w:rsidRPr="00A66577">
              <w:rPr>
                <w:rFonts w:ascii="Algerian" w:hAnsi="Algerian"/>
                <w:b/>
                <w:color w:val="FF0000"/>
                <w:sz w:val="36"/>
              </w:rPr>
              <w:t>SCOPE AND SEQUENCE</w:t>
            </w:r>
          </w:p>
        </w:tc>
        <w:tc>
          <w:tcPr>
            <w:tcW w:w="2970" w:type="dxa"/>
          </w:tcPr>
          <w:p w:rsidR="004508FE" w:rsidRPr="00A66577" w:rsidRDefault="004508FE" w:rsidP="00EB59D8">
            <w:pPr>
              <w:jc w:val="center"/>
              <w:rPr>
                <w:rFonts w:ascii="Algerian" w:hAnsi="Algerian"/>
                <w:b/>
                <w:color w:val="FF0000"/>
                <w:sz w:val="36"/>
              </w:rPr>
            </w:pPr>
            <w:r w:rsidRPr="00A66577">
              <w:rPr>
                <w:rFonts w:ascii="Algerian" w:hAnsi="Algerian"/>
                <w:b/>
                <w:color w:val="FF0000"/>
                <w:sz w:val="36"/>
              </w:rPr>
              <w:t>ASSESSMENT</w:t>
            </w:r>
          </w:p>
        </w:tc>
      </w:tr>
      <w:tr w:rsidR="004508FE" w:rsidRPr="004431C9" w:rsidTr="004431C9">
        <w:tc>
          <w:tcPr>
            <w:tcW w:w="1800" w:type="dxa"/>
          </w:tcPr>
          <w:p w:rsidR="004508FE" w:rsidRPr="00A66577" w:rsidRDefault="00300E22">
            <w:pPr>
              <w:rPr>
                <w:rFonts w:ascii="Times New Roman" w:hAnsi="Times New Roman" w:cs="Times New Roman"/>
                <w:b/>
                <w:i/>
                <w:sz w:val="24"/>
                <w:szCs w:val="24"/>
              </w:rPr>
            </w:pPr>
            <w:r w:rsidRPr="00A66577">
              <w:rPr>
                <w:rFonts w:ascii="Times New Roman" w:hAnsi="Times New Roman" w:cs="Times New Roman"/>
                <w:b/>
                <w:i/>
                <w:sz w:val="24"/>
                <w:szCs w:val="24"/>
              </w:rPr>
              <w:t xml:space="preserve">JANUARY </w:t>
            </w:r>
          </w:p>
        </w:tc>
        <w:tc>
          <w:tcPr>
            <w:tcW w:w="6030" w:type="dxa"/>
          </w:tcPr>
          <w:p w:rsidR="004508FE" w:rsidRDefault="00300E22" w:rsidP="004508FE">
            <w:pPr>
              <w:rPr>
                <w:rFonts w:ascii="Times New Roman" w:hAnsi="Times New Roman" w:cs="Times New Roman"/>
                <w:b/>
                <w:sz w:val="24"/>
                <w:szCs w:val="24"/>
              </w:rPr>
            </w:pPr>
            <w:r>
              <w:rPr>
                <w:rFonts w:ascii="Times New Roman" w:hAnsi="Times New Roman" w:cs="Times New Roman"/>
                <w:b/>
                <w:sz w:val="24"/>
                <w:szCs w:val="24"/>
              </w:rPr>
              <w:t>1.</w:t>
            </w:r>
            <w:r w:rsidR="00DB630D">
              <w:rPr>
                <w:rFonts w:ascii="Times New Roman" w:hAnsi="Times New Roman" w:cs="Times New Roman"/>
                <w:b/>
                <w:sz w:val="24"/>
                <w:szCs w:val="24"/>
              </w:rPr>
              <w:t xml:space="preserve"> </w:t>
            </w:r>
            <w:r>
              <w:rPr>
                <w:rFonts w:ascii="Times New Roman" w:hAnsi="Times New Roman" w:cs="Times New Roman"/>
                <w:b/>
                <w:sz w:val="24"/>
                <w:szCs w:val="24"/>
              </w:rPr>
              <w:t xml:space="preserve">STORY WRITING </w:t>
            </w:r>
            <w:r w:rsidR="00DB630D">
              <w:rPr>
                <w:rFonts w:ascii="Times New Roman" w:hAnsi="Times New Roman" w:cs="Times New Roman"/>
                <w:b/>
                <w:sz w:val="24"/>
                <w:szCs w:val="24"/>
              </w:rPr>
              <w:t>(</w:t>
            </w:r>
            <w:proofErr w:type="spellStart"/>
            <w:r w:rsidR="00DB630D">
              <w:rPr>
                <w:rFonts w:ascii="Times New Roman" w:hAnsi="Times New Roman" w:cs="Times New Roman"/>
                <w:b/>
                <w:sz w:val="24"/>
                <w:szCs w:val="24"/>
              </w:rPr>
              <w:t>conti</w:t>
            </w:r>
            <w:proofErr w:type="spellEnd"/>
            <w:r w:rsidR="00DB630D">
              <w:rPr>
                <w:rFonts w:ascii="Times New Roman" w:hAnsi="Times New Roman" w:cs="Times New Roman"/>
                <w:b/>
                <w:sz w:val="24"/>
                <w:szCs w:val="24"/>
              </w:rPr>
              <w:t>.)</w:t>
            </w:r>
          </w:p>
          <w:p w:rsidR="00300E22" w:rsidRPr="00300E22" w:rsidRDefault="00300E22" w:rsidP="004508FE">
            <w:pPr>
              <w:rPr>
                <w:rFonts w:ascii="Times New Roman" w:hAnsi="Times New Roman" w:cs="Times New Roman"/>
                <w:sz w:val="24"/>
                <w:szCs w:val="24"/>
              </w:rPr>
            </w:pPr>
            <w:r>
              <w:rPr>
                <w:rFonts w:ascii="Times New Roman" w:hAnsi="Times New Roman" w:cs="Times New Roman"/>
                <w:b/>
                <w:sz w:val="24"/>
                <w:szCs w:val="24"/>
              </w:rPr>
              <w:t xml:space="preserve">     A. </w:t>
            </w:r>
            <w:r w:rsidRPr="00300E22">
              <w:rPr>
                <w:rFonts w:ascii="Times New Roman" w:hAnsi="Times New Roman" w:cs="Times New Roman"/>
                <w:sz w:val="24"/>
                <w:szCs w:val="24"/>
              </w:rPr>
              <w:t xml:space="preserve">Understanding the Plot </w:t>
            </w:r>
          </w:p>
          <w:p w:rsidR="00300E22" w:rsidRPr="00300E22" w:rsidRDefault="00300E22" w:rsidP="004508FE">
            <w:pPr>
              <w:rPr>
                <w:rFonts w:ascii="Times New Roman" w:hAnsi="Times New Roman" w:cs="Times New Roman"/>
                <w:sz w:val="24"/>
                <w:szCs w:val="24"/>
              </w:rPr>
            </w:pPr>
            <w:r w:rsidRPr="00300E22">
              <w:rPr>
                <w:rFonts w:ascii="Times New Roman" w:hAnsi="Times New Roman" w:cs="Times New Roman"/>
                <w:sz w:val="24"/>
                <w:szCs w:val="24"/>
              </w:rPr>
              <w:t xml:space="preserve">     B. Developing Conflict </w:t>
            </w:r>
          </w:p>
          <w:p w:rsidR="00300E22" w:rsidRPr="00300E22" w:rsidRDefault="00300E22" w:rsidP="004508FE">
            <w:pPr>
              <w:rPr>
                <w:rFonts w:ascii="Times New Roman" w:hAnsi="Times New Roman" w:cs="Times New Roman"/>
                <w:b/>
                <w:sz w:val="24"/>
                <w:szCs w:val="24"/>
              </w:rPr>
            </w:pPr>
            <w:r w:rsidRPr="00300E22">
              <w:rPr>
                <w:rFonts w:ascii="Times New Roman" w:hAnsi="Times New Roman" w:cs="Times New Roman"/>
                <w:sz w:val="24"/>
                <w:szCs w:val="24"/>
              </w:rPr>
              <w:t xml:space="preserve">     C. Using Dialogue</w:t>
            </w:r>
            <w:r>
              <w:rPr>
                <w:rFonts w:ascii="Times New Roman" w:hAnsi="Times New Roman" w:cs="Times New Roman"/>
                <w:b/>
                <w:sz w:val="24"/>
                <w:szCs w:val="24"/>
              </w:rPr>
              <w:t xml:space="preserve"> </w:t>
            </w:r>
          </w:p>
          <w:p w:rsidR="00021E26" w:rsidRPr="004431C9" w:rsidRDefault="00021E26" w:rsidP="004508FE">
            <w:pPr>
              <w:rPr>
                <w:rFonts w:ascii="Times New Roman" w:hAnsi="Times New Roman" w:cs="Times New Roman"/>
                <w:sz w:val="24"/>
                <w:szCs w:val="24"/>
              </w:rPr>
            </w:pPr>
          </w:p>
          <w:p w:rsidR="004508FE" w:rsidRPr="004431C9" w:rsidRDefault="004508FE" w:rsidP="004508FE">
            <w:pPr>
              <w:rPr>
                <w:rFonts w:ascii="Times New Roman" w:hAnsi="Times New Roman" w:cs="Times New Roman"/>
                <w:b/>
                <w:sz w:val="24"/>
                <w:szCs w:val="24"/>
              </w:rPr>
            </w:pPr>
            <w:r w:rsidRPr="004431C9">
              <w:rPr>
                <w:rFonts w:ascii="Times New Roman" w:hAnsi="Times New Roman" w:cs="Times New Roman"/>
                <w:sz w:val="24"/>
                <w:szCs w:val="24"/>
              </w:rPr>
              <w:t xml:space="preserve"> </w:t>
            </w:r>
            <w:r w:rsidRPr="004431C9">
              <w:rPr>
                <w:rFonts w:ascii="Times New Roman" w:hAnsi="Times New Roman" w:cs="Times New Roman"/>
                <w:b/>
                <w:sz w:val="24"/>
                <w:szCs w:val="24"/>
              </w:rPr>
              <w:t xml:space="preserve">2. SBA </w:t>
            </w:r>
          </w:p>
          <w:p w:rsidR="004508FE" w:rsidRDefault="004508FE" w:rsidP="00300E22">
            <w:pPr>
              <w:rPr>
                <w:rFonts w:ascii="Times New Roman" w:hAnsi="Times New Roman" w:cs="Times New Roman"/>
                <w:sz w:val="24"/>
                <w:szCs w:val="24"/>
              </w:rPr>
            </w:pPr>
            <w:r w:rsidRPr="004431C9">
              <w:rPr>
                <w:rFonts w:ascii="Times New Roman" w:hAnsi="Times New Roman" w:cs="Times New Roman"/>
                <w:sz w:val="24"/>
                <w:szCs w:val="24"/>
              </w:rPr>
              <w:t xml:space="preserve"> </w:t>
            </w:r>
            <w:r w:rsidR="00300E22">
              <w:rPr>
                <w:rFonts w:ascii="Times New Roman" w:hAnsi="Times New Roman" w:cs="Times New Roman"/>
                <w:sz w:val="24"/>
                <w:szCs w:val="24"/>
              </w:rPr>
              <w:t xml:space="preserve">     A. Validating Research Material </w:t>
            </w:r>
          </w:p>
          <w:p w:rsidR="00300E22" w:rsidRPr="004431C9"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      B. Writing Reflection 1 (Draft) </w:t>
            </w:r>
          </w:p>
          <w:p w:rsidR="004508FE" w:rsidRPr="004431C9" w:rsidRDefault="004508FE">
            <w:pPr>
              <w:rPr>
                <w:rFonts w:ascii="Times New Roman" w:hAnsi="Times New Roman" w:cs="Times New Roman"/>
                <w:sz w:val="24"/>
                <w:szCs w:val="24"/>
              </w:rPr>
            </w:pPr>
          </w:p>
          <w:p w:rsidR="004508FE" w:rsidRPr="004431C9" w:rsidRDefault="004508FE">
            <w:pPr>
              <w:rPr>
                <w:rFonts w:ascii="Times New Roman" w:hAnsi="Times New Roman" w:cs="Times New Roman"/>
                <w:sz w:val="24"/>
                <w:szCs w:val="24"/>
              </w:rPr>
            </w:pPr>
          </w:p>
        </w:tc>
        <w:tc>
          <w:tcPr>
            <w:tcW w:w="2970" w:type="dxa"/>
          </w:tcPr>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1.Narrative Essay </w:t>
            </w:r>
          </w:p>
          <w:p w:rsidR="004508FE" w:rsidRP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(25 marks) </w:t>
            </w:r>
            <w:r w:rsidRPr="00300E22">
              <w:rPr>
                <w:rFonts w:ascii="Times New Roman" w:hAnsi="Times New Roman" w:cs="Times New Roman"/>
                <w:sz w:val="24"/>
                <w:szCs w:val="24"/>
              </w:rPr>
              <w:t xml:space="preserve"> </w:t>
            </w:r>
          </w:p>
          <w:p w:rsidR="004508FE" w:rsidRPr="004431C9" w:rsidRDefault="004508FE" w:rsidP="004508FE">
            <w:pPr>
              <w:rPr>
                <w:rFonts w:ascii="Times New Roman" w:hAnsi="Times New Roman" w:cs="Times New Roman"/>
                <w:sz w:val="24"/>
                <w:szCs w:val="24"/>
              </w:rPr>
            </w:pPr>
          </w:p>
          <w:p w:rsidR="004431C9" w:rsidRPr="004431C9" w:rsidRDefault="004431C9" w:rsidP="00300E22">
            <w:pPr>
              <w:rPr>
                <w:rFonts w:ascii="Times New Roman" w:hAnsi="Times New Roman" w:cs="Times New Roman"/>
                <w:sz w:val="24"/>
                <w:szCs w:val="24"/>
              </w:rPr>
            </w:pPr>
            <w:r>
              <w:rPr>
                <w:rFonts w:ascii="Times New Roman" w:hAnsi="Times New Roman" w:cs="Times New Roman"/>
                <w:sz w:val="24"/>
                <w:szCs w:val="24"/>
              </w:rPr>
              <w:t xml:space="preserve">2. </w:t>
            </w:r>
            <w:r w:rsidR="00300E22">
              <w:rPr>
                <w:rFonts w:ascii="Times New Roman" w:hAnsi="Times New Roman" w:cs="Times New Roman"/>
                <w:sz w:val="24"/>
                <w:szCs w:val="24"/>
              </w:rPr>
              <w:t xml:space="preserve">SBA Reflection 1 </w:t>
            </w:r>
          </w:p>
          <w:p w:rsidR="004508FE" w:rsidRPr="004431C9" w:rsidRDefault="004508FE" w:rsidP="004508FE">
            <w:pPr>
              <w:rPr>
                <w:rFonts w:ascii="Times New Roman" w:hAnsi="Times New Roman" w:cs="Times New Roman"/>
                <w:sz w:val="24"/>
                <w:szCs w:val="24"/>
              </w:rPr>
            </w:pPr>
          </w:p>
          <w:p w:rsidR="004508FE" w:rsidRPr="004431C9" w:rsidRDefault="004508FE" w:rsidP="004508FE">
            <w:pPr>
              <w:rPr>
                <w:rFonts w:ascii="Times New Roman" w:hAnsi="Times New Roman" w:cs="Times New Roman"/>
                <w:sz w:val="24"/>
                <w:szCs w:val="24"/>
              </w:rPr>
            </w:pPr>
          </w:p>
        </w:tc>
      </w:tr>
      <w:tr w:rsidR="004508FE" w:rsidRPr="004431C9" w:rsidTr="004431C9">
        <w:tc>
          <w:tcPr>
            <w:tcW w:w="1800" w:type="dxa"/>
          </w:tcPr>
          <w:p w:rsidR="004508FE" w:rsidRPr="00A66577" w:rsidRDefault="00300E22">
            <w:pPr>
              <w:rPr>
                <w:rFonts w:ascii="Times New Roman" w:hAnsi="Times New Roman" w:cs="Times New Roman"/>
                <w:b/>
                <w:i/>
                <w:sz w:val="24"/>
                <w:szCs w:val="24"/>
              </w:rPr>
            </w:pPr>
            <w:r w:rsidRPr="00A66577">
              <w:rPr>
                <w:rFonts w:ascii="Times New Roman" w:hAnsi="Times New Roman" w:cs="Times New Roman"/>
                <w:b/>
                <w:i/>
                <w:sz w:val="24"/>
                <w:szCs w:val="24"/>
              </w:rPr>
              <w:t xml:space="preserve">FEBRUARY </w:t>
            </w:r>
          </w:p>
        </w:tc>
        <w:tc>
          <w:tcPr>
            <w:tcW w:w="6030" w:type="dxa"/>
          </w:tcPr>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1.</w:t>
            </w:r>
            <w:r w:rsidRPr="00DB630D">
              <w:rPr>
                <w:rFonts w:ascii="Times New Roman" w:hAnsi="Times New Roman" w:cs="Times New Roman"/>
                <w:b/>
                <w:sz w:val="24"/>
                <w:szCs w:val="24"/>
              </w:rPr>
              <w:t>PERSUASIVE WRITING</w:t>
            </w:r>
            <w:r>
              <w:rPr>
                <w:rFonts w:ascii="Times New Roman" w:hAnsi="Times New Roman" w:cs="Times New Roman"/>
                <w:sz w:val="24"/>
                <w:szCs w:val="24"/>
              </w:rPr>
              <w:t xml:space="preserve"> </w:t>
            </w:r>
          </w:p>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      A. Elements/Persuasive Techniques </w:t>
            </w:r>
          </w:p>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      B. </w:t>
            </w:r>
            <w:r w:rsidR="00297004">
              <w:rPr>
                <w:rFonts w:ascii="Times New Roman" w:hAnsi="Times New Roman" w:cs="Times New Roman"/>
                <w:sz w:val="24"/>
                <w:szCs w:val="24"/>
              </w:rPr>
              <w:t xml:space="preserve">Persuasive Comprehension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C. Advertisement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D. Understanding the Persuasive Essay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Structure (5 paragraphs)</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ii. Writing Thesis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iii. Using Transition </w:t>
            </w:r>
          </w:p>
          <w:p w:rsidR="00300E22"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w:t>
            </w:r>
          </w:p>
          <w:p w:rsidR="004508FE"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2</w:t>
            </w:r>
            <w:r w:rsidR="00A15417" w:rsidRPr="004431C9">
              <w:rPr>
                <w:rFonts w:ascii="Times New Roman" w:hAnsi="Times New Roman" w:cs="Times New Roman"/>
                <w:sz w:val="24"/>
                <w:szCs w:val="24"/>
              </w:rPr>
              <w:t>.</w:t>
            </w:r>
            <w:r>
              <w:rPr>
                <w:rFonts w:ascii="Times New Roman" w:hAnsi="Times New Roman" w:cs="Times New Roman"/>
                <w:b/>
                <w:sz w:val="24"/>
                <w:szCs w:val="24"/>
              </w:rPr>
              <w:t xml:space="preserve">SBA (Reflection 2) </w:t>
            </w:r>
          </w:p>
          <w:p w:rsidR="00297004"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A. Understanding language register </w:t>
            </w:r>
          </w:p>
          <w:p w:rsidR="00A15417" w:rsidRDefault="00A15417" w:rsidP="00A15417">
            <w:pPr>
              <w:rPr>
                <w:rFonts w:ascii="Times New Roman" w:hAnsi="Times New Roman" w:cs="Times New Roman"/>
                <w:sz w:val="24"/>
                <w:szCs w:val="24"/>
              </w:rPr>
            </w:pPr>
            <w:r w:rsidRPr="004431C9">
              <w:rPr>
                <w:rFonts w:ascii="Times New Roman" w:hAnsi="Times New Roman" w:cs="Times New Roman"/>
                <w:sz w:val="24"/>
                <w:szCs w:val="24"/>
              </w:rPr>
              <w:t xml:space="preserve">    B. </w:t>
            </w:r>
            <w:r w:rsidR="00297004">
              <w:rPr>
                <w:rFonts w:ascii="Times New Roman" w:hAnsi="Times New Roman" w:cs="Times New Roman"/>
                <w:sz w:val="24"/>
                <w:szCs w:val="24"/>
              </w:rPr>
              <w:t xml:space="preserve">Differentiating between tone and mood </w:t>
            </w:r>
          </w:p>
          <w:p w:rsidR="00297004"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C. Understanding Writer’ Intention </w:t>
            </w:r>
          </w:p>
          <w:p w:rsidR="00A15417"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C. Reflection 2 ( Draft 1) </w:t>
            </w:r>
          </w:p>
          <w:p w:rsidR="00545396" w:rsidRPr="004431C9" w:rsidRDefault="00297004" w:rsidP="00297004">
            <w:pPr>
              <w:rPr>
                <w:rFonts w:ascii="Times New Roman" w:hAnsi="Times New Roman" w:cs="Times New Roman"/>
                <w:sz w:val="24"/>
                <w:szCs w:val="24"/>
              </w:rPr>
            </w:pPr>
            <w:r>
              <w:rPr>
                <w:rFonts w:ascii="Times New Roman" w:hAnsi="Times New Roman" w:cs="Times New Roman"/>
                <w:sz w:val="24"/>
                <w:szCs w:val="24"/>
              </w:rPr>
              <w:t xml:space="preserve">   </w:t>
            </w:r>
          </w:p>
        </w:tc>
        <w:tc>
          <w:tcPr>
            <w:tcW w:w="2970" w:type="dxa"/>
          </w:tcPr>
          <w:p w:rsidR="00DB630D" w:rsidRDefault="00297004" w:rsidP="00297004">
            <w:pPr>
              <w:rPr>
                <w:rFonts w:ascii="Times New Roman" w:hAnsi="Times New Roman" w:cs="Times New Roman"/>
                <w:sz w:val="24"/>
                <w:szCs w:val="24"/>
              </w:rPr>
            </w:pPr>
            <w:r>
              <w:rPr>
                <w:rFonts w:ascii="Times New Roman" w:hAnsi="Times New Roman" w:cs="Times New Roman"/>
                <w:sz w:val="24"/>
                <w:szCs w:val="24"/>
              </w:rPr>
              <w:t>1.</w:t>
            </w:r>
            <w:r w:rsidR="00DB630D">
              <w:rPr>
                <w:rFonts w:ascii="Times New Roman" w:hAnsi="Times New Roman" w:cs="Times New Roman"/>
                <w:sz w:val="24"/>
                <w:szCs w:val="24"/>
              </w:rPr>
              <w:t>Quiz on Persuasive Techniques (20 marks)</w:t>
            </w:r>
          </w:p>
          <w:p w:rsidR="00DB630D" w:rsidRDefault="00DB630D" w:rsidP="00297004">
            <w:pPr>
              <w:rPr>
                <w:rFonts w:ascii="Times New Roman" w:hAnsi="Times New Roman" w:cs="Times New Roman"/>
                <w:sz w:val="24"/>
                <w:szCs w:val="24"/>
              </w:rPr>
            </w:pPr>
          </w:p>
          <w:p w:rsidR="00325D6A" w:rsidRDefault="00DB630D" w:rsidP="00297004">
            <w:pPr>
              <w:rPr>
                <w:rFonts w:ascii="Times New Roman" w:hAnsi="Times New Roman" w:cs="Times New Roman"/>
                <w:sz w:val="24"/>
                <w:szCs w:val="24"/>
              </w:rPr>
            </w:pPr>
            <w:r>
              <w:rPr>
                <w:rFonts w:ascii="Times New Roman" w:hAnsi="Times New Roman" w:cs="Times New Roman"/>
                <w:sz w:val="24"/>
                <w:szCs w:val="24"/>
              </w:rPr>
              <w:t>2.</w:t>
            </w:r>
            <w:r w:rsidR="00297004">
              <w:rPr>
                <w:rFonts w:ascii="Times New Roman" w:hAnsi="Times New Roman" w:cs="Times New Roman"/>
                <w:sz w:val="24"/>
                <w:szCs w:val="24"/>
              </w:rPr>
              <w:t xml:space="preserve">Creating Advertisement (Using 3-5 techniques) </w:t>
            </w:r>
          </w:p>
          <w:p w:rsidR="00275B67" w:rsidRDefault="00275B67" w:rsidP="00297004">
            <w:pPr>
              <w:rPr>
                <w:rFonts w:ascii="Times New Roman" w:hAnsi="Times New Roman" w:cs="Times New Roman"/>
                <w:sz w:val="24"/>
                <w:szCs w:val="24"/>
              </w:rPr>
            </w:pPr>
            <w:r>
              <w:rPr>
                <w:rFonts w:ascii="Times New Roman" w:hAnsi="Times New Roman" w:cs="Times New Roman"/>
                <w:sz w:val="24"/>
                <w:szCs w:val="24"/>
              </w:rPr>
              <w:t xml:space="preserve">(20 marks) </w:t>
            </w:r>
          </w:p>
          <w:p w:rsidR="00297004" w:rsidRDefault="00297004" w:rsidP="00297004">
            <w:pPr>
              <w:rPr>
                <w:rFonts w:ascii="Times New Roman" w:hAnsi="Times New Roman" w:cs="Times New Roman"/>
                <w:sz w:val="24"/>
                <w:szCs w:val="24"/>
              </w:rPr>
            </w:pPr>
          </w:p>
          <w:p w:rsidR="00297004" w:rsidRDefault="00DB630D" w:rsidP="00297004">
            <w:pPr>
              <w:rPr>
                <w:rFonts w:ascii="Times New Roman" w:hAnsi="Times New Roman" w:cs="Times New Roman"/>
                <w:sz w:val="24"/>
                <w:szCs w:val="24"/>
              </w:rPr>
            </w:pPr>
            <w:r>
              <w:rPr>
                <w:rFonts w:ascii="Times New Roman" w:hAnsi="Times New Roman" w:cs="Times New Roman"/>
                <w:sz w:val="24"/>
                <w:szCs w:val="24"/>
              </w:rPr>
              <w:t>3</w:t>
            </w:r>
            <w:r w:rsidR="00297004">
              <w:rPr>
                <w:rFonts w:ascii="Times New Roman" w:hAnsi="Times New Roman" w:cs="Times New Roman"/>
                <w:sz w:val="24"/>
                <w:szCs w:val="24"/>
              </w:rPr>
              <w:t xml:space="preserve">.Persuasive Comprehension </w:t>
            </w:r>
          </w:p>
          <w:p w:rsidR="00297004" w:rsidRDefault="00297004" w:rsidP="00297004">
            <w:pPr>
              <w:rPr>
                <w:rFonts w:ascii="Times New Roman" w:hAnsi="Times New Roman" w:cs="Times New Roman"/>
                <w:sz w:val="24"/>
                <w:szCs w:val="24"/>
              </w:rPr>
            </w:pPr>
          </w:p>
          <w:p w:rsidR="00297004" w:rsidRDefault="00DB630D" w:rsidP="00297004">
            <w:pPr>
              <w:rPr>
                <w:rFonts w:ascii="Times New Roman" w:hAnsi="Times New Roman" w:cs="Times New Roman"/>
                <w:sz w:val="24"/>
                <w:szCs w:val="24"/>
              </w:rPr>
            </w:pPr>
            <w:r>
              <w:rPr>
                <w:rFonts w:ascii="Times New Roman" w:hAnsi="Times New Roman" w:cs="Times New Roman"/>
                <w:sz w:val="24"/>
                <w:szCs w:val="24"/>
              </w:rPr>
              <w:t>4</w:t>
            </w:r>
            <w:r w:rsidR="00297004">
              <w:rPr>
                <w:rFonts w:ascii="Times New Roman" w:hAnsi="Times New Roman" w:cs="Times New Roman"/>
                <w:sz w:val="24"/>
                <w:szCs w:val="24"/>
              </w:rPr>
              <w:t xml:space="preserve">.Persuasive Essay </w:t>
            </w:r>
            <w:r w:rsidR="00275B67">
              <w:rPr>
                <w:rFonts w:ascii="Times New Roman" w:hAnsi="Times New Roman" w:cs="Times New Roman"/>
                <w:sz w:val="24"/>
                <w:szCs w:val="24"/>
              </w:rPr>
              <w:t xml:space="preserve">(25 marks) </w:t>
            </w:r>
          </w:p>
          <w:p w:rsidR="00297004" w:rsidRDefault="00297004" w:rsidP="00297004">
            <w:pPr>
              <w:rPr>
                <w:rFonts w:ascii="Times New Roman" w:hAnsi="Times New Roman" w:cs="Times New Roman"/>
                <w:sz w:val="24"/>
                <w:szCs w:val="24"/>
              </w:rPr>
            </w:pPr>
          </w:p>
          <w:p w:rsidR="00297004" w:rsidRPr="00297004" w:rsidRDefault="00DB630D" w:rsidP="00297004">
            <w:pPr>
              <w:rPr>
                <w:rFonts w:ascii="Times New Roman" w:hAnsi="Times New Roman" w:cs="Times New Roman"/>
                <w:sz w:val="24"/>
                <w:szCs w:val="24"/>
              </w:rPr>
            </w:pPr>
            <w:r>
              <w:rPr>
                <w:rFonts w:ascii="Times New Roman" w:hAnsi="Times New Roman" w:cs="Times New Roman"/>
                <w:sz w:val="24"/>
                <w:szCs w:val="24"/>
              </w:rPr>
              <w:t>5</w:t>
            </w:r>
            <w:r w:rsidR="00297004">
              <w:rPr>
                <w:rFonts w:ascii="Times New Roman" w:hAnsi="Times New Roman" w:cs="Times New Roman"/>
                <w:sz w:val="24"/>
                <w:szCs w:val="24"/>
              </w:rPr>
              <w:t>.</w:t>
            </w:r>
            <w:r w:rsidR="00275B67">
              <w:rPr>
                <w:rFonts w:ascii="Times New Roman" w:hAnsi="Times New Roman" w:cs="Times New Roman"/>
                <w:sz w:val="24"/>
                <w:szCs w:val="24"/>
              </w:rPr>
              <w:t xml:space="preserve">Reflection 2 </w:t>
            </w:r>
          </w:p>
        </w:tc>
      </w:tr>
      <w:tr w:rsidR="004508FE" w:rsidRPr="004431C9" w:rsidTr="004431C9">
        <w:tc>
          <w:tcPr>
            <w:tcW w:w="1800" w:type="dxa"/>
          </w:tcPr>
          <w:p w:rsidR="004508FE" w:rsidRPr="00A66577" w:rsidRDefault="00275B67">
            <w:pPr>
              <w:rPr>
                <w:rFonts w:ascii="Times New Roman" w:hAnsi="Times New Roman" w:cs="Times New Roman"/>
                <w:b/>
                <w:i/>
                <w:sz w:val="24"/>
                <w:szCs w:val="24"/>
              </w:rPr>
            </w:pPr>
            <w:r w:rsidRPr="00A66577">
              <w:rPr>
                <w:rFonts w:ascii="Times New Roman" w:hAnsi="Times New Roman" w:cs="Times New Roman"/>
                <w:b/>
                <w:i/>
                <w:sz w:val="24"/>
                <w:szCs w:val="24"/>
              </w:rPr>
              <w:t xml:space="preserve">MARCH </w:t>
            </w:r>
          </w:p>
          <w:p w:rsidR="00275B67" w:rsidRDefault="00275B67">
            <w:pPr>
              <w:rPr>
                <w:rFonts w:ascii="Times New Roman" w:hAnsi="Times New Roman" w:cs="Times New Roman"/>
                <w:sz w:val="24"/>
                <w:szCs w:val="24"/>
              </w:rPr>
            </w:pPr>
          </w:p>
          <w:p w:rsidR="00275B67" w:rsidRPr="004431C9" w:rsidRDefault="00275B67">
            <w:pPr>
              <w:rPr>
                <w:rFonts w:ascii="Times New Roman" w:hAnsi="Times New Roman" w:cs="Times New Roman"/>
                <w:sz w:val="24"/>
                <w:szCs w:val="24"/>
              </w:rPr>
            </w:pPr>
          </w:p>
        </w:tc>
        <w:tc>
          <w:tcPr>
            <w:tcW w:w="6030" w:type="dxa"/>
          </w:tcPr>
          <w:p w:rsidR="00F40FE5" w:rsidRPr="004431C9" w:rsidRDefault="00F40FE5" w:rsidP="00F40FE5">
            <w:pPr>
              <w:rPr>
                <w:rFonts w:ascii="Times New Roman" w:hAnsi="Times New Roman" w:cs="Times New Roman"/>
                <w:sz w:val="24"/>
                <w:szCs w:val="24"/>
              </w:rPr>
            </w:pP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1.</w:t>
            </w:r>
            <w:r w:rsidRPr="00DB630D">
              <w:rPr>
                <w:rFonts w:ascii="Times New Roman" w:hAnsi="Times New Roman" w:cs="Times New Roman"/>
                <w:b/>
                <w:sz w:val="24"/>
                <w:szCs w:val="24"/>
              </w:rPr>
              <w:t>EXPOSITORY WRITING</w:t>
            </w:r>
            <w:r>
              <w:rPr>
                <w:rFonts w:ascii="Times New Roman" w:hAnsi="Times New Roman" w:cs="Times New Roman"/>
                <w:sz w:val="24"/>
                <w:szCs w:val="24"/>
              </w:rPr>
              <w:t xml:space="preserve">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A. Formal Letter Writing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B. Email Writing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C. Expository Comprehension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D. Types of Expository Pieces </w:t>
            </w:r>
          </w:p>
          <w:p w:rsidR="00275B67" w:rsidRP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E. The Expository Essay </w:t>
            </w:r>
          </w:p>
          <w:p w:rsidR="00275B67" w:rsidRDefault="00275B67" w:rsidP="00F40FE5">
            <w:pPr>
              <w:rPr>
                <w:rFonts w:ascii="Times New Roman" w:hAnsi="Times New Roman" w:cs="Times New Roman"/>
                <w:b/>
                <w:i/>
                <w:sz w:val="24"/>
                <w:szCs w:val="24"/>
              </w:rPr>
            </w:pPr>
          </w:p>
          <w:p w:rsidR="00F40FE5" w:rsidRPr="00DB630D" w:rsidRDefault="00F40FE5" w:rsidP="00275B67">
            <w:pPr>
              <w:rPr>
                <w:rFonts w:ascii="Times New Roman" w:hAnsi="Times New Roman" w:cs="Times New Roman"/>
                <w:b/>
                <w:i/>
                <w:sz w:val="24"/>
                <w:szCs w:val="24"/>
              </w:rPr>
            </w:pPr>
            <w:r w:rsidRPr="004431C9">
              <w:rPr>
                <w:rFonts w:ascii="Times New Roman" w:hAnsi="Times New Roman" w:cs="Times New Roman"/>
                <w:b/>
                <w:i/>
                <w:sz w:val="24"/>
                <w:szCs w:val="24"/>
              </w:rPr>
              <w:t xml:space="preserve">2.SBA </w:t>
            </w:r>
          </w:p>
          <w:p w:rsidR="000F3D52" w:rsidRPr="00275B67" w:rsidRDefault="000F3D52" w:rsidP="00275B67">
            <w:pPr>
              <w:pStyle w:val="ListParagraph"/>
              <w:numPr>
                <w:ilvl w:val="0"/>
                <w:numId w:val="10"/>
              </w:numPr>
              <w:rPr>
                <w:rFonts w:ascii="Times New Roman" w:hAnsi="Times New Roman" w:cs="Times New Roman"/>
                <w:sz w:val="24"/>
                <w:szCs w:val="24"/>
              </w:rPr>
            </w:pPr>
            <w:r w:rsidRPr="00275B67">
              <w:rPr>
                <w:rFonts w:ascii="Times New Roman" w:hAnsi="Times New Roman" w:cs="Times New Roman"/>
                <w:sz w:val="24"/>
                <w:szCs w:val="24"/>
              </w:rPr>
              <w:t xml:space="preserve">Requirement for reflection 3 </w:t>
            </w:r>
          </w:p>
          <w:p w:rsidR="000F3D52" w:rsidRPr="004431C9" w:rsidRDefault="00275B67" w:rsidP="00F40FE5">
            <w:pPr>
              <w:rPr>
                <w:rFonts w:ascii="Times New Roman" w:hAnsi="Times New Roman" w:cs="Times New Roman"/>
                <w:sz w:val="24"/>
                <w:szCs w:val="24"/>
              </w:rPr>
            </w:pPr>
            <w:r>
              <w:rPr>
                <w:rFonts w:ascii="Times New Roman" w:hAnsi="Times New Roman" w:cs="Times New Roman"/>
                <w:sz w:val="24"/>
                <w:szCs w:val="24"/>
              </w:rPr>
              <w:t xml:space="preserve">    </w:t>
            </w:r>
            <w:r w:rsidR="000F3D52" w:rsidRPr="004431C9">
              <w:rPr>
                <w:rFonts w:ascii="Times New Roman" w:hAnsi="Times New Roman" w:cs="Times New Roman"/>
                <w:sz w:val="24"/>
                <w:szCs w:val="24"/>
              </w:rPr>
              <w:t xml:space="preserve">. </w:t>
            </w:r>
            <w:r>
              <w:rPr>
                <w:rFonts w:ascii="Times New Roman" w:hAnsi="Times New Roman" w:cs="Times New Roman"/>
                <w:sz w:val="24"/>
                <w:szCs w:val="24"/>
              </w:rPr>
              <w:t xml:space="preserve">B. </w:t>
            </w:r>
            <w:r w:rsidR="000F3D52" w:rsidRPr="004431C9">
              <w:rPr>
                <w:rFonts w:ascii="Times New Roman" w:hAnsi="Times New Roman" w:cs="Times New Roman"/>
                <w:sz w:val="24"/>
                <w:szCs w:val="24"/>
              </w:rPr>
              <w:t xml:space="preserve">Writing of reflection 3 </w:t>
            </w:r>
          </w:p>
          <w:p w:rsidR="00F40FE5" w:rsidRPr="004431C9" w:rsidRDefault="00F40FE5" w:rsidP="00F40FE5">
            <w:pPr>
              <w:rPr>
                <w:rFonts w:ascii="Times New Roman" w:hAnsi="Times New Roman" w:cs="Times New Roman"/>
                <w:sz w:val="24"/>
                <w:szCs w:val="24"/>
              </w:rPr>
            </w:pPr>
            <w:r w:rsidRPr="004431C9">
              <w:rPr>
                <w:rFonts w:ascii="Times New Roman" w:hAnsi="Times New Roman" w:cs="Times New Roman"/>
                <w:sz w:val="24"/>
                <w:szCs w:val="24"/>
              </w:rPr>
              <w:t xml:space="preserve">  </w:t>
            </w:r>
          </w:p>
        </w:tc>
        <w:tc>
          <w:tcPr>
            <w:tcW w:w="2970" w:type="dxa"/>
          </w:tcPr>
          <w:p w:rsidR="00F40FE5" w:rsidRPr="004431C9" w:rsidRDefault="00275B67" w:rsidP="00F40FE5">
            <w:pPr>
              <w:rPr>
                <w:rFonts w:ascii="Times New Roman" w:hAnsi="Times New Roman" w:cs="Times New Roman"/>
                <w:sz w:val="24"/>
                <w:szCs w:val="24"/>
              </w:rPr>
            </w:pPr>
            <w:r>
              <w:rPr>
                <w:rFonts w:ascii="Times New Roman" w:hAnsi="Times New Roman" w:cs="Times New Roman"/>
                <w:sz w:val="24"/>
                <w:szCs w:val="24"/>
              </w:rPr>
              <w:t xml:space="preserve">1.Creating Blogs on expository pieces (Group Work) (25 marks) </w:t>
            </w:r>
          </w:p>
          <w:p w:rsidR="00F40FE5" w:rsidRPr="004431C9" w:rsidRDefault="00F40FE5">
            <w:pPr>
              <w:rPr>
                <w:rFonts w:ascii="Times New Roman" w:hAnsi="Times New Roman" w:cs="Times New Roman"/>
                <w:sz w:val="24"/>
                <w:szCs w:val="24"/>
              </w:rPr>
            </w:pPr>
          </w:p>
          <w:p w:rsidR="004508FE" w:rsidRPr="004431C9" w:rsidRDefault="00275B67">
            <w:pPr>
              <w:rPr>
                <w:rFonts w:ascii="Times New Roman" w:hAnsi="Times New Roman" w:cs="Times New Roman"/>
                <w:sz w:val="24"/>
                <w:szCs w:val="24"/>
              </w:rPr>
            </w:pPr>
            <w:r>
              <w:rPr>
                <w:rFonts w:ascii="Times New Roman" w:hAnsi="Times New Roman" w:cs="Times New Roman"/>
                <w:sz w:val="24"/>
                <w:szCs w:val="24"/>
              </w:rPr>
              <w:t>2.Expository Comprehension (30 marks)</w:t>
            </w:r>
          </w:p>
          <w:p w:rsidR="00F40FE5" w:rsidRPr="004431C9" w:rsidRDefault="00F40FE5" w:rsidP="00F40FE5">
            <w:pPr>
              <w:rPr>
                <w:rFonts w:ascii="Times New Roman" w:hAnsi="Times New Roman" w:cs="Times New Roman"/>
                <w:sz w:val="24"/>
                <w:szCs w:val="24"/>
              </w:rPr>
            </w:pPr>
          </w:p>
          <w:p w:rsidR="000F3D52" w:rsidRP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3.The Expository Essay (30 marks) </w:t>
            </w:r>
            <w:r w:rsidR="000F3D52" w:rsidRPr="00275B67">
              <w:rPr>
                <w:rFonts w:ascii="Times New Roman" w:hAnsi="Times New Roman" w:cs="Times New Roman"/>
                <w:sz w:val="24"/>
                <w:szCs w:val="24"/>
              </w:rPr>
              <w:t xml:space="preserve"> </w:t>
            </w:r>
          </w:p>
          <w:p w:rsidR="00F40FE5" w:rsidRPr="004431C9" w:rsidRDefault="00F40FE5">
            <w:pPr>
              <w:rPr>
                <w:rFonts w:ascii="Times New Roman" w:hAnsi="Times New Roman" w:cs="Times New Roman"/>
                <w:sz w:val="24"/>
                <w:szCs w:val="24"/>
              </w:rPr>
            </w:pPr>
          </w:p>
          <w:p w:rsidR="000F3D52" w:rsidRPr="004431C9" w:rsidRDefault="00DB630D">
            <w:pPr>
              <w:rPr>
                <w:rFonts w:ascii="Times New Roman" w:hAnsi="Times New Roman" w:cs="Times New Roman"/>
                <w:sz w:val="24"/>
                <w:szCs w:val="24"/>
              </w:rPr>
            </w:pPr>
            <w:r>
              <w:rPr>
                <w:rFonts w:ascii="Times New Roman" w:hAnsi="Times New Roman" w:cs="Times New Roman"/>
                <w:sz w:val="24"/>
                <w:szCs w:val="24"/>
              </w:rPr>
              <w:t>4</w:t>
            </w:r>
            <w:r w:rsidR="000F3D52" w:rsidRPr="004431C9">
              <w:rPr>
                <w:rFonts w:ascii="Times New Roman" w:hAnsi="Times New Roman" w:cs="Times New Roman"/>
                <w:sz w:val="24"/>
                <w:szCs w:val="24"/>
              </w:rPr>
              <w:t>. Complete</w:t>
            </w:r>
            <w:r w:rsidR="00275B67">
              <w:rPr>
                <w:rFonts w:ascii="Times New Roman" w:hAnsi="Times New Roman" w:cs="Times New Roman"/>
                <w:sz w:val="24"/>
                <w:szCs w:val="24"/>
              </w:rPr>
              <w:t>d</w:t>
            </w:r>
            <w:r w:rsidR="000F3D52" w:rsidRPr="004431C9">
              <w:rPr>
                <w:rFonts w:ascii="Times New Roman" w:hAnsi="Times New Roman" w:cs="Times New Roman"/>
                <w:sz w:val="24"/>
                <w:szCs w:val="24"/>
              </w:rPr>
              <w:t xml:space="preserve"> reflection 3 </w:t>
            </w:r>
          </w:p>
        </w:tc>
      </w:tr>
      <w:tr w:rsidR="004508FE" w:rsidRPr="004431C9" w:rsidTr="004431C9">
        <w:tc>
          <w:tcPr>
            <w:tcW w:w="1800" w:type="dxa"/>
          </w:tcPr>
          <w:p w:rsidR="004508FE" w:rsidRPr="00A66577" w:rsidRDefault="00DB630D">
            <w:pPr>
              <w:rPr>
                <w:rFonts w:ascii="Times New Roman" w:hAnsi="Times New Roman" w:cs="Times New Roman"/>
                <w:b/>
                <w:i/>
                <w:sz w:val="24"/>
                <w:szCs w:val="24"/>
              </w:rPr>
            </w:pPr>
            <w:r w:rsidRPr="00A66577">
              <w:rPr>
                <w:rFonts w:ascii="Times New Roman" w:hAnsi="Times New Roman" w:cs="Times New Roman"/>
                <w:b/>
                <w:i/>
                <w:sz w:val="24"/>
                <w:szCs w:val="24"/>
              </w:rPr>
              <w:t>APRIL/MAY</w:t>
            </w:r>
          </w:p>
          <w:p w:rsidR="00DB630D" w:rsidRDefault="00DB630D">
            <w:pPr>
              <w:rPr>
                <w:rFonts w:ascii="Times New Roman" w:hAnsi="Times New Roman" w:cs="Times New Roman"/>
                <w:sz w:val="24"/>
                <w:szCs w:val="24"/>
              </w:rPr>
            </w:pPr>
          </w:p>
          <w:p w:rsidR="00DB630D" w:rsidRPr="004431C9" w:rsidRDefault="00DB630D">
            <w:pPr>
              <w:rPr>
                <w:rFonts w:ascii="Times New Roman" w:hAnsi="Times New Roman" w:cs="Times New Roman"/>
                <w:sz w:val="24"/>
                <w:szCs w:val="24"/>
              </w:rPr>
            </w:pPr>
            <w:r w:rsidRPr="00DB630D">
              <w:rPr>
                <w:rFonts w:ascii="Times New Roman" w:hAnsi="Times New Roman" w:cs="Times New Roman"/>
                <w:sz w:val="24"/>
                <w:szCs w:val="24"/>
                <w:highlight w:val="yellow"/>
              </w:rPr>
              <w:t>(Accounting for Easter Holiday</w:t>
            </w:r>
            <w:r>
              <w:rPr>
                <w:rFonts w:ascii="Times New Roman" w:hAnsi="Times New Roman" w:cs="Times New Roman"/>
                <w:sz w:val="24"/>
                <w:szCs w:val="24"/>
                <w:highlight w:val="yellow"/>
              </w:rPr>
              <w:t xml:space="preserve"> and Labor Day Mid-Term</w:t>
            </w:r>
            <w:r w:rsidRPr="00DB630D">
              <w:rPr>
                <w:rFonts w:ascii="Times New Roman" w:hAnsi="Times New Roman" w:cs="Times New Roman"/>
                <w:sz w:val="24"/>
                <w:szCs w:val="24"/>
                <w:highlight w:val="yellow"/>
              </w:rPr>
              <w:t>)</w:t>
            </w:r>
            <w:r>
              <w:rPr>
                <w:rFonts w:ascii="Times New Roman" w:hAnsi="Times New Roman" w:cs="Times New Roman"/>
                <w:sz w:val="24"/>
                <w:szCs w:val="24"/>
              </w:rPr>
              <w:t xml:space="preserve"> </w:t>
            </w:r>
          </w:p>
        </w:tc>
        <w:tc>
          <w:tcPr>
            <w:tcW w:w="6030" w:type="dxa"/>
          </w:tcPr>
          <w:p w:rsidR="000F3D52" w:rsidRPr="00DB630D" w:rsidRDefault="00DB630D" w:rsidP="00DB630D">
            <w:pPr>
              <w:rPr>
                <w:rFonts w:ascii="Times New Roman" w:hAnsi="Times New Roman" w:cs="Times New Roman"/>
                <w:b/>
                <w:sz w:val="24"/>
                <w:szCs w:val="24"/>
              </w:rPr>
            </w:pPr>
            <w:r w:rsidRPr="00DB630D">
              <w:rPr>
                <w:rFonts w:ascii="Times New Roman" w:hAnsi="Times New Roman" w:cs="Times New Roman"/>
                <w:b/>
                <w:sz w:val="24"/>
                <w:szCs w:val="24"/>
              </w:rPr>
              <w:t xml:space="preserve">1.SUMMARY WRITING </w:t>
            </w:r>
          </w:p>
          <w:p w:rsidR="000F3D52" w:rsidRDefault="00DB630D">
            <w:pPr>
              <w:rPr>
                <w:rFonts w:ascii="Times New Roman" w:hAnsi="Times New Roman" w:cs="Times New Roman"/>
                <w:sz w:val="24"/>
                <w:szCs w:val="24"/>
              </w:rPr>
            </w:pPr>
            <w:r>
              <w:rPr>
                <w:rFonts w:ascii="Times New Roman" w:hAnsi="Times New Roman" w:cs="Times New Roman"/>
                <w:sz w:val="24"/>
                <w:szCs w:val="24"/>
              </w:rPr>
              <w:t xml:space="preserve">    A. Identifying Main Idea </w:t>
            </w:r>
          </w:p>
          <w:p w:rsidR="00DB630D" w:rsidRDefault="00DB630D">
            <w:pPr>
              <w:rPr>
                <w:rFonts w:ascii="Times New Roman" w:hAnsi="Times New Roman" w:cs="Times New Roman"/>
                <w:sz w:val="24"/>
                <w:szCs w:val="24"/>
              </w:rPr>
            </w:pPr>
            <w:r>
              <w:rPr>
                <w:rFonts w:ascii="Times New Roman" w:hAnsi="Times New Roman" w:cs="Times New Roman"/>
                <w:sz w:val="24"/>
                <w:szCs w:val="24"/>
              </w:rPr>
              <w:t xml:space="preserve">    B. Combining Main Idea </w:t>
            </w:r>
          </w:p>
          <w:p w:rsidR="00DB630D" w:rsidRDefault="00DB630D">
            <w:pPr>
              <w:rPr>
                <w:rFonts w:ascii="Times New Roman" w:hAnsi="Times New Roman" w:cs="Times New Roman"/>
                <w:sz w:val="24"/>
                <w:szCs w:val="24"/>
              </w:rPr>
            </w:pPr>
            <w:r>
              <w:rPr>
                <w:rFonts w:ascii="Times New Roman" w:hAnsi="Times New Roman" w:cs="Times New Roman"/>
                <w:sz w:val="24"/>
                <w:szCs w:val="24"/>
              </w:rPr>
              <w:t xml:space="preserve">    C. </w:t>
            </w:r>
            <w:r w:rsidR="00A66577">
              <w:rPr>
                <w:rFonts w:ascii="Times New Roman" w:hAnsi="Times New Roman" w:cs="Times New Roman"/>
                <w:sz w:val="24"/>
                <w:szCs w:val="24"/>
              </w:rPr>
              <w:t xml:space="preserve">Equivalent Sentences </w:t>
            </w:r>
          </w:p>
          <w:p w:rsidR="00A66577" w:rsidRDefault="00A66577">
            <w:pPr>
              <w:rPr>
                <w:rFonts w:ascii="Times New Roman" w:hAnsi="Times New Roman" w:cs="Times New Roman"/>
                <w:sz w:val="24"/>
                <w:szCs w:val="24"/>
              </w:rPr>
            </w:pPr>
            <w:r>
              <w:rPr>
                <w:rFonts w:ascii="Times New Roman" w:hAnsi="Times New Roman" w:cs="Times New Roman"/>
                <w:sz w:val="24"/>
                <w:szCs w:val="24"/>
              </w:rPr>
              <w:t xml:space="preserve">    D. Paraphrasing/ Editing the Summary </w:t>
            </w:r>
          </w:p>
          <w:p w:rsidR="00A66577" w:rsidRDefault="00A66577">
            <w:pPr>
              <w:rPr>
                <w:rFonts w:ascii="Times New Roman" w:hAnsi="Times New Roman" w:cs="Times New Roman"/>
                <w:sz w:val="24"/>
                <w:szCs w:val="24"/>
              </w:rPr>
            </w:pPr>
            <w:r>
              <w:rPr>
                <w:rFonts w:ascii="Times New Roman" w:hAnsi="Times New Roman" w:cs="Times New Roman"/>
                <w:sz w:val="24"/>
                <w:szCs w:val="24"/>
              </w:rPr>
              <w:t xml:space="preserve">    E. Using Transition </w:t>
            </w:r>
          </w:p>
          <w:p w:rsidR="00DB630D" w:rsidRDefault="00DB630D">
            <w:pPr>
              <w:rPr>
                <w:rFonts w:ascii="Times New Roman" w:hAnsi="Times New Roman" w:cs="Times New Roman"/>
                <w:sz w:val="24"/>
                <w:szCs w:val="24"/>
              </w:rPr>
            </w:pPr>
          </w:p>
          <w:p w:rsidR="00DB630D" w:rsidRDefault="00DB630D">
            <w:pPr>
              <w:rPr>
                <w:rFonts w:ascii="Times New Roman" w:hAnsi="Times New Roman" w:cs="Times New Roman"/>
                <w:sz w:val="24"/>
                <w:szCs w:val="24"/>
              </w:rPr>
            </w:pPr>
          </w:p>
          <w:p w:rsidR="00DB630D" w:rsidRDefault="00DB630D">
            <w:pPr>
              <w:rPr>
                <w:rFonts w:ascii="Times New Roman" w:hAnsi="Times New Roman" w:cs="Times New Roman"/>
                <w:sz w:val="24"/>
                <w:szCs w:val="24"/>
              </w:rPr>
            </w:pPr>
          </w:p>
          <w:p w:rsidR="00DB630D" w:rsidRDefault="00E91901" w:rsidP="00E91901">
            <w:pPr>
              <w:rPr>
                <w:rFonts w:ascii="Times New Roman" w:hAnsi="Times New Roman" w:cs="Times New Roman"/>
                <w:b/>
                <w:sz w:val="24"/>
                <w:szCs w:val="24"/>
              </w:rPr>
            </w:pPr>
            <w:r w:rsidRPr="00E91901">
              <w:rPr>
                <w:rFonts w:ascii="Times New Roman" w:hAnsi="Times New Roman" w:cs="Times New Roman"/>
                <w:b/>
                <w:sz w:val="24"/>
                <w:szCs w:val="24"/>
              </w:rPr>
              <w:t xml:space="preserve">2.SBA </w:t>
            </w:r>
          </w:p>
          <w:p w:rsidR="00E91901" w:rsidRDefault="00E91901" w:rsidP="00E91901">
            <w:pPr>
              <w:rPr>
                <w:rFonts w:ascii="Times New Roman" w:hAnsi="Times New Roman" w:cs="Times New Roman"/>
                <w:sz w:val="24"/>
                <w:szCs w:val="24"/>
              </w:rPr>
            </w:pPr>
            <w:r>
              <w:rPr>
                <w:rFonts w:ascii="Times New Roman" w:hAnsi="Times New Roman" w:cs="Times New Roman"/>
                <w:b/>
                <w:sz w:val="24"/>
                <w:szCs w:val="24"/>
              </w:rPr>
              <w:t xml:space="preserve">    A. </w:t>
            </w:r>
            <w:r w:rsidRPr="00E91901">
              <w:rPr>
                <w:rFonts w:ascii="Times New Roman" w:hAnsi="Times New Roman" w:cs="Times New Roman"/>
                <w:sz w:val="24"/>
                <w:szCs w:val="24"/>
              </w:rPr>
              <w:t>Reflections 1-3 combined</w:t>
            </w:r>
          </w:p>
          <w:p w:rsidR="00E91901" w:rsidRDefault="00E91901" w:rsidP="00E91901">
            <w:pPr>
              <w:rPr>
                <w:rFonts w:ascii="Times New Roman" w:hAnsi="Times New Roman" w:cs="Times New Roman"/>
                <w:sz w:val="24"/>
                <w:szCs w:val="24"/>
              </w:rPr>
            </w:pPr>
            <w:r>
              <w:rPr>
                <w:rFonts w:ascii="Times New Roman" w:hAnsi="Times New Roman" w:cs="Times New Roman"/>
                <w:sz w:val="24"/>
                <w:szCs w:val="24"/>
              </w:rPr>
              <w:t xml:space="preserve">    B. Requirement for the written report </w:t>
            </w:r>
          </w:p>
          <w:p w:rsidR="00E91901" w:rsidRDefault="00E91901" w:rsidP="00E91901">
            <w:pPr>
              <w:rPr>
                <w:rFonts w:ascii="Times New Roman" w:hAnsi="Times New Roman" w:cs="Times New Roman"/>
                <w:sz w:val="24"/>
                <w:szCs w:val="24"/>
              </w:rPr>
            </w:pPr>
            <w:r>
              <w:rPr>
                <w:rFonts w:ascii="Times New Roman" w:hAnsi="Times New Roman" w:cs="Times New Roman"/>
                <w:sz w:val="24"/>
                <w:szCs w:val="24"/>
              </w:rPr>
              <w:t xml:space="preserve">                 </w:t>
            </w:r>
          </w:p>
          <w:p w:rsidR="00E91901" w:rsidRPr="00E91901" w:rsidRDefault="00E91901" w:rsidP="00E91901">
            <w:pPr>
              <w:rPr>
                <w:rFonts w:ascii="Times New Roman" w:hAnsi="Times New Roman" w:cs="Times New Roman"/>
                <w:b/>
                <w:sz w:val="24"/>
                <w:szCs w:val="24"/>
              </w:rPr>
            </w:pPr>
          </w:p>
          <w:p w:rsidR="00E91901" w:rsidRPr="00E91901" w:rsidRDefault="00E91901" w:rsidP="00E91901">
            <w:pPr>
              <w:pStyle w:val="ListParagraph"/>
              <w:rPr>
                <w:rFonts w:ascii="Times New Roman" w:hAnsi="Times New Roman" w:cs="Times New Roman"/>
                <w:sz w:val="24"/>
                <w:szCs w:val="24"/>
              </w:rPr>
            </w:pPr>
          </w:p>
        </w:tc>
        <w:tc>
          <w:tcPr>
            <w:tcW w:w="2970" w:type="dxa"/>
          </w:tcPr>
          <w:p w:rsidR="00A66577" w:rsidRDefault="00A66577" w:rsidP="004431C9">
            <w:pPr>
              <w:rPr>
                <w:rFonts w:ascii="Times New Roman" w:hAnsi="Times New Roman" w:cs="Times New Roman"/>
                <w:sz w:val="24"/>
                <w:szCs w:val="24"/>
              </w:rPr>
            </w:pPr>
            <w:r>
              <w:rPr>
                <w:rFonts w:ascii="Times New Roman" w:hAnsi="Times New Roman" w:cs="Times New Roman"/>
                <w:sz w:val="24"/>
                <w:szCs w:val="24"/>
              </w:rPr>
              <w:lastRenderedPageBreak/>
              <w:t>1.Glossary of summary jargons</w:t>
            </w:r>
          </w:p>
          <w:p w:rsidR="00A66577" w:rsidRDefault="00A66577" w:rsidP="004431C9">
            <w:pPr>
              <w:rPr>
                <w:rFonts w:ascii="Times New Roman" w:hAnsi="Times New Roman" w:cs="Times New Roman"/>
                <w:sz w:val="24"/>
                <w:szCs w:val="24"/>
              </w:rPr>
            </w:pPr>
            <w:r>
              <w:rPr>
                <w:rFonts w:ascii="Times New Roman" w:hAnsi="Times New Roman" w:cs="Times New Roman"/>
                <w:sz w:val="24"/>
                <w:szCs w:val="24"/>
              </w:rPr>
              <w:t xml:space="preserve">           OR</w:t>
            </w:r>
          </w:p>
          <w:p w:rsidR="00A66577" w:rsidRDefault="00A66577" w:rsidP="00A66577">
            <w:pPr>
              <w:rPr>
                <w:rFonts w:ascii="Times New Roman" w:hAnsi="Times New Roman" w:cs="Times New Roman"/>
                <w:sz w:val="24"/>
                <w:szCs w:val="24"/>
              </w:rPr>
            </w:pPr>
            <w:r>
              <w:rPr>
                <w:rFonts w:ascii="Times New Roman" w:hAnsi="Times New Roman" w:cs="Times New Roman"/>
                <w:sz w:val="24"/>
                <w:szCs w:val="24"/>
              </w:rPr>
              <w:t xml:space="preserve">2.Summary Technique Dictionary (Outlining the techniques with examples) </w:t>
            </w:r>
          </w:p>
          <w:p w:rsidR="00A66577" w:rsidRDefault="00A66577" w:rsidP="00A66577">
            <w:pPr>
              <w:rPr>
                <w:rFonts w:ascii="Times New Roman" w:hAnsi="Times New Roman" w:cs="Times New Roman"/>
                <w:sz w:val="24"/>
                <w:szCs w:val="24"/>
              </w:rPr>
            </w:pPr>
            <w:r>
              <w:rPr>
                <w:rFonts w:ascii="Times New Roman" w:hAnsi="Times New Roman" w:cs="Times New Roman"/>
                <w:sz w:val="24"/>
                <w:szCs w:val="24"/>
              </w:rPr>
              <w:t xml:space="preserve">           </w:t>
            </w:r>
            <w:r w:rsidR="009761F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66577" w:rsidRDefault="00A66577" w:rsidP="00A66577">
            <w:pPr>
              <w:rPr>
                <w:rFonts w:ascii="Times New Roman" w:hAnsi="Times New Roman" w:cs="Times New Roman"/>
                <w:sz w:val="24"/>
                <w:szCs w:val="24"/>
              </w:rPr>
            </w:pPr>
            <w:r>
              <w:rPr>
                <w:rFonts w:ascii="Times New Roman" w:hAnsi="Times New Roman" w:cs="Times New Roman"/>
                <w:sz w:val="24"/>
                <w:szCs w:val="24"/>
              </w:rPr>
              <w:lastRenderedPageBreak/>
              <w:t xml:space="preserve">3.Tweet/FB Post/Instagram Post  showing example of a good summary </w:t>
            </w:r>
          </w:p>
          <w:p w:rsidR="00A66577" w:rsidRDefault="00A66577" w:rsidP="00A66577">
            <w:pPr>
              <w:rPr>
                <w:rFonts w:ascii="Times New Roman" w:hAnsi="Times New Roman" w:cs="Times New Roman"/>
                <w:sz w:val="24"/>
                <w:szCs w:val="24"/>
              </w:rPr>
            </w:pPr>
            <w:r w:rsidRPr="00A66577">
              <w:rPr>
                <w:rFonts w:ascii="Times New Roman" w:hAnsi="Times New Roman" w:cs="Times New Roman"/>
                <w:sz w:val="24"/>
                <w:szCs w:val="24"/>
              </w:rPr>
              <w:t xml:space="preserve"> </w:t>
            </w:r>
            <w:r>
              <w:rPr>
                <w:rFonts w:ascii="Times New Roman" w:hAnsi="Times New Roman" w:cs="Times New Roman"/>
                <w:sz w:val="24"/>
                <w:szCs w:val="24"/>
              </w:rPr>
              <w:t>(30 marks)</w:t>
            </w:r>
          </w:p>
          <w:p w:rsidR="00A66577" w:rsidRDefault="00A66577" w:rsidP="00A66577">
            <w:pPr>
              <w:rPr>
                <w:rFonts w:ascii="Times New Roman" w:hAnsi="Times New Roman" w:cs="Times New Roman"/>
                <w:sz w:val="24"/>
                <w:szCs w:val="24"/>
              </w:rPr>
            </w:pPr>
          </w:p>
          <w:p w:rsidR="00B47256" w:rsidRDefault="00B47256" w:rsidP="00A66577">
            <w:pPr>
              <w:rPr>
                <w:rFonts w:ascii="Times New Roman" w:hAnsi="Times New Roman" w:cs="Times New Roman"/>
                <w:sz w:val="24"/>
                <w:szCs w:val="24"/>
              </w:rPr>
            </w:pPr>
            <w:r>
              <w:rPr>
                <w:rFonts w:ascii="Times New Roman" w:hAnsi="Times New Roman" w:cs="Times New Roman"/>
                <w:sz w:val="24"/>
                <w:szCs w:val="24"/>
              </w:rPr>
              <w:t xml:space="preserve">4. Multiple Choice Question </w:t>
            </w:r>
          </w:p>
          <w:p w:rsidR="00B47256" w:rsidRDefault="00B47256" w:rsidP="00A66577">
            <w:pPr>
              <w:rPr>
                <w:rFonts w:ascii="Times New Roman" w:hAnsi="Times New Roman" w:cs="Times New Roman"/>
                <w:sz w:val="24"/>
                <w:szCs w:val="24"/>
              </w:rPr>
            </w:pPr>
            <w:r>
              <w:rPr>
                <w:rFonts w:ascii="Times New Roman" w:hAnsi="Times New Roman" w:cs="Times New Roman"/>
                <w:sz w:val="24"/>
                <w:szCs w:val="24"/>
              </w:rPr>
              <w:t>(Equivalent Sentences/Sentence Construction)</w:t>
            </w:r>
          </w:p>
          <w:p w:rsidR="00B47256" w:rsidRDefault="00B47256" w:rsidP="00A66577">
            <w:pPr>
              <w:rPr>
                <w:rFonts w:ascii="Times New Roman" w:hAnsi="Times New Roman" w:cs="Times New Roman"/>
                <w:sz w:val="24"/>
                <w:szCs w:val="24"/>
              </w:rPr>
            </w:pPr>
          </w:p>
          <w:p w:rsidR="00A66577" w:rsidRPr="00A66577" w:rsidRDefault="00B47256" w:rsidP="00A66577">
            <w:pPr>
              <w:rPr>
                <w:rFonts w:ascii="Times New Roman" w:hAnsi="Times New Roman" w:cs="Times New Roman"/>
                <w:sz w:val="24"/>
                <w:szCs w:val="24"/>
              </w:rPr>
            </w:pPr>
            <w:r>
              <w:rPr>
                <w:rFonts w:ascii="Times New Roman" w:hAnsi="Times New Roman" w:cs="Times New Roman"/>
                <w:sz w:val="24"/>
                <w:szCs w:val="24"/>
              </w:rPr>
              <w:t>5</w:t>
            </w:r>
            <w:r w:rsidR="00A66577">
              <w:rPr>
                <w:rFonts w:ascii="Times New Roman" w:hAnsi="Times New Roman" w:cs="Times New Roman"/>
                <w:sz w:val="24"/>
                <w:szCs w:val="24"/>
              </w:rPr>
              <w:t xml:space="preserve">. One Summary (25 marks) </w:t>
            </w:r>
          </w:p>
        </w:tc>
      </w:tr>
      <w:tr w:rsidR="00DB630D" w:rsidRPr="004431C9" w:rsidTr="004431C9">
        <w:tc>
          <w:tcPr>
            <w:tcW w:w="1800" w:type="dxa"/>
          </w:tcPr>
          <w:p w:rsidR="00DB630D" w:rsidRDefault="00DB630D">
            <w:pPr>
              <w:rPr>
                <w:rFonts w:ascii="Times New Roman" w:hAnsi="Times New Roman" w:cs="Times New Roman"/>
                <w:sz w:val="24"/>
                <w:szCs w:val="24"/>
              </w:rPr>
            </w:pPr>
          </w:p>
          <w:p w:rsidR="00DB630D" w:rsidRPr="00A66577" w:rsidRDefault="00DB630D">
            <w:pPr>
              <w:rPr>
                <w:rFonts w:ascii="Times New Roman" w:hAnsi="Times New Roman" w:cs="Times New Roman"/>
                <w:b/>
                <w:i/>
                <w:sz w:val="24"/>
                <w:szCs w:val="24"/>
              </w:rPr>
            </w:pPr>
            <w:r w:rsidRPr="00A66577">
              <w:rPr>
                <w:rFonts w:ascii="Times New Roman" w:hAnsi="Times New Roman" w:cs="Times New Roman"/>
                <w:b/>
                <w:i/>
                <w:sz w:val="24"/>
                <w:szCs w:val="24"/>
              </w:rPr>
              <w:t xml:space="preserve">JUNE </w:t>
            </w:r>
          </w:p>
        </w:tc>
        <w:tc>
          <w:tcPr>
            <w:tcW w:w="6030" w:type="dxa"/>
          </w:tcPr>
          <w:p w:rsidR="00DB630D" w:rsidRPr="00A66577" w:rsidRDefault="00DB630D" w:rsidP="00DB630D">
            <w:pPr>
              <w:rPr>
                <w:rFonts w:ascii="Times New Roman" w:hAnsi="Times New Roman" w:cs="Times New Roman"/>
                <w:b/>
                <w:sz w:val="24"/>
                <w:szCs w:val="24"/>
              </w:rPr>
            </w:pPr>
            <w:r w:rsidRPr="00A66577">
              <w:rPr>
                <w:rFonts w:ascii="Times New Roman" w:hAnsi="Times New Roman" w:cs="Times New Roman"/>
                <w:b/>
                <w:sz w:val="24"/>
                <w:szCs w:val="24"/>
              </w:rPr>
              <w:t xml:space="preserve">1.REVISION </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A. Grammar</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B. Mechanics </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C. Vocabulary Development </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D. Sentence Structure </w:t>
            </w:r>
          </w:p>
        </w:tc>
        <w:tc>
          <w:tcPr>
            <w:tcW w:w="2970" w:type="dxa"/>
          </w:tcPr>
          <w:p w:rsidR="00DB630D" w:rsidRPr="004431C9" w:rsidRDefault="00DB630D">
            <w:pPr>
              <w:rPr>
                <w:rFonts w:ascii="Times New Roman" w:hAnsi="Times New Roman" w:cs="Times New Roman"/>
                <w:sz w:val="24"/>
                <w:szCs w:val="24"/>
              </w:rPr>
            </w:pPr>
            <w:r>
              <w:rPr>
                <w:rFonts w:ascii="Times New Roman" w:hAnsi="Times New Roman" w:cs="Times New Roman"/>
                <w:sz w:val="24"/>
                <w:szCs w:val="24"/>
              </w:rPr>
              <w:t>Multiple Choice Practice Paper (30 Marks)</w:t>
            </w:r>
          </w:p>
        </w:tc>
      </w:tr>
      <w:tr w:rsidR="000F3D52" w:rsidRPr="004431C9" w:rsidTr="008C14E5">
        <w:tc>
          <w:tcPr>
            <w:tcW w:w="10800" w:type="dxa"/>
            <w:gridSpan w:val="3"/>
          </w:tcPr>
          <w:p w:rsidR="000F3D52" w:rsidRPr="00E91901" w:rsidRDefault="000F3D52" w:rsidP="000F3D52">
            <w:pPr>
              <w:jc w:val="center"/>
              <w:rPr>
                <w:rFonts w:ascii="Algerian" w:hAnsi="Algerian" w:cs="Times New Roman"/>
                <w:b/>
                <w:i/>
                <w:sz w:val="36"/>
                <w:szCs w:val="24"/>
              </w:rPr>
            </w:pPr>
            <w:r w:rsidRPr="00E91901">
              <w:rPr>
                <w:rFonts w:ascii="Algerian" w:hAnsi="Algerian" w:cs="Times New Roman"/>
                <w:b/>
                <w:i/>
                <w:sz w:val="36"/>
                <w:szCs w:val="24"/>
                <w:highlight w:val="red"/>
              </w:rPr>
              <w:t>END OF TERM EXAMINATION</w:t>
            </w:r>
          </w:p>
        </w:tc>
      </w:tr>
    </w:tbl>
    <w:p w:rsidR="00313814" w:rsidRPr="004431C9" w:rsidRDefault="00313814">
      <w:pPr>
        <w:rPr>
          <w:rFonts w:ascii="Times New Roman" w:hAnsi="Times New Roman" w:cs="Times New Roman"/>
          <w:sz w:val="24"/>
          <w:szCs w:val="24"/>
        </w:rPr>
      </w:pPr>
    </w:p>
    <w:sectPr w:rsidR="00313814" w:rsidRPr="0044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5440"/>
    <w:multiLevelType w:val="multilevel"/>
    <w:tmpl w:val="A7700588"/>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93513A"/>
    <w:multiLevelType w:val="multilevel"/>
    <w:tmpl w:val="A2FE913C"/>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19343CF"/>
    <w:multiLevelType w:val="multilevel"/>
    <w:tmpl w:val="8CFACB68"/>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D5459B"/>
    <w:multiLevelType w:val="multilevel"/>
    <w:tmpl w:val="3110B2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1604B3"/>
    <w:multiLevelType w:val="multilevel"/>
    <w:tmpl w:val="B7A017B6"/>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454DE9"/>
    <w:multiLevelType w:val="hybridMultilevel"/>
    <w:tmpl w:val="C8C02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63CED"/>
    <w:multiLevelType w:val="hybridMultilevel"/>
    <w:tmpl w:val="EDA0A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B7CA8"/>
    <w:multiLevelType w:val="hybridMultilevel"/>
    <w:tmpl w:val="62721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C1892"/>
    <w:multiLevelType w:val="multilevel"/>
    <w:tmpl w:val="7D965CC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601F92"/>
    <w:multiLevelType w:val="hybridMultilevel"/>
    <w:tmpl w:val="A4B8AB78"/>
    <w:lvl w:ilvl="0" w:tplc="0F6AB8A8">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3"/>
  </w:num>
  <w:num w:numId="5">
    <w:abstractNumId w:val="4"/>
  </w:num>
  <w:num w:numId="6">
    <w:abstractNumId w:val="2"/>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14"/>
    <w:rsid w:val="00021E26"/>
    <w:rsid w:val="000F3D52"/>
    <w:rsid w:val="001F4605"/>
    <w:rsid w:val="00275B67"/>
    <w:rsid w:val="00297004"/>
    <w:rsid w:val="00300E22"/>
    <w:rsid w:val="00313814"/>
    <w:rsid w:val="00325D6A"/>
    <w:rsid w:val="004431C9"/>
    <w:rsid w:val="004508FE"/>
    <w:rsid w:val="00545396"/>
    <w:rsid w:val="008A4BA4"/>
    <w:rsid w:val="008D2764"/>
    <w:rsid w:val="009761F1"/>
    <w:rsid w:val="00A15417"/>
    <w:rsid w:val="00A66577"/>
    <w:rsid w:val="00A94E1C"/>
    <w:rsid w:val="00B47256"/>
    <w:rsid w:val="00BA0066"/>
    <w:rsid w:val="00DB630D"/>
    <w:rsid w:val="00E91901"/>
    <w:rsid w:val="00EB59D8"/>
    <w:rsid w:val="00F4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8FA8B-A9AE-4BC9-9BEA-3200B075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Ryheeme Donegan</cp:lastModifiedBy>
  <cp:revision>2</cp:revision>
  <dcterms:created xsi:type="dcterms:W3CDTF">2022-06-12T19:33:00Z</dcterms:created>
  <dcterms:modified xsi:type="dcterms:W3CDTF">2022-06-12T19:33:00Z</dcterms:modified>
</cp:coreProperties>
</file>